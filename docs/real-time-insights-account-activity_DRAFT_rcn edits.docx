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5ACE9" w14:textId="77777777" w:rsidR="00AE2574" w:rsidRDefault="00AE2574" w:rsidP="00AE2574">
      <w:pPr>
        <w:pStyle w:val="DocumentTitle"/>
        <w:spacing w:after="360"/>
      </w:pPr>
      <w:bookmarkStart w:id="0" w:name="_GoBack"/>
      <w:bookmarkEnd w:id="0"/>
      <w:r>
        <w:t xml:space="preserve">Real-Time Insights on </w:t>
      </w:r>
    </w:p>
    <w:p w14:paraId="6679A2A1" w14:textId="04D8A1EC" w:rsidR="00B0118C" w:rsidRDefault="00AE2574" w:rsidP="00AE2574">
      <w:pPr>
        <w:pStyle w:val="DocumentTitle"/>
        <w:spacing w:before="600" w:after="360"/>
      </w:pPr>
      <w:r>
        <w:t>AWS Account Activity</w:t>
      </w:r>
    </w:p>
    <w:p w14:paraId="19DF6B2A" w14:textId="74F0F157" w:rsidR="008A3591" w:rsidRPr="005262D4" w:rsidRDefault="009D7C08" w:rsidP="003612CA">
      <w:pPr>
        <w:pStyle w:val="DocumentSubtitle"/>
      </w:pPr>
      <w:r>
        <w:t>AWS</w:t>
      </w:r>
      <w:r w:rsidR="003612CA">
        <w:t xml:space="preserve"> </w:t>
      </w:r>
      <w:r w:rsidR="00A93B5A">
        <w:t>Implementation Guide</w:t>
      </w:r>
    </w:p>
    <w:p w14:paraId="40A8A860" w14:textId="5F749546" w:rsidR="00D43BC4" w:rsidRPr="00D43BC4" w:rsidRDefault="00AE2574" w:rsidP="003612CA">
      <w:pPr>
        <w:pStyle w:val="Byline"/>
      </w:pPr>
      <w:r>
        <w:t xml:space="preserve">Ryan </w:t>
      </w:r>
      <w:r w:rsidR="00161649">
        <w:t>Nienhuis</w:t>
      </w:r>
      <w:r w:rsidR="000971D4">
        <w:t>, Chris Marshall, Arjun G</w:t>
      </w:r>
      <w:r w:rsidR="000971D4" w:rsidRPr="000971D4">
        <w:t>urumurthy</w:t>
      </w:r>
      <w:r w:rsidR="000971D4">
        <w:t xml:space="preserve"> </w:t>
      </w:r>
    </w:p>
    <w:p w14:paraId="4C448525" w14:textId="366319D5" w:rsidR="00D43BC4" w:rsidRDefault="00D43BC4" w:rsidP="003612CA">
      <w:pPr>
        <w:pStyle w:val="Byline"/>
      </w:pPr>
      <w:commentRangeStart w:id="1"/>
      <w:r w:rsidRPr="00D43BC4">
        <w:t xml:space="preserve">Secondary </w:t>
      </w:r>
      <w:r w:rsidR="00191EA4">
        <w:t>author’s n</w:t>
      </w:r>
      <w:r w:rsidRPr="00D43BC4">
        <w:t>ame</w:t>
      </w:r>
      <w:commentRangeEnd w:id="1"/>
      <w:r w:rsidR="009F64AB">
        <w:rPr>
          <w:rStyle w:val="CommentReference"/>
          <w:i w:val="0"/>
        </w:rPr>
        <w:commentReference w:id="1"/>
      </w:r>
    </w:p>
    <w:p w14:paraId="4613CAF1" w14:textId="0D619FAE" w:rsidR="004B3AE8" w:rsidRPr="004B3AE8" w:rsidRDefault="005D29F0" w:rsidP="004B3AE8">
      <w:pPr>
        <w:pStyle w:val="Date"/>
        <w:rPr>
          <w:rFonts w:cs="Arial"/>
          <w:szCs w:val="22"/>
        </w:rPr>
      </w:pPr>
      <w:r w:rsidRPr="005D29F0">
        <w:rPr>
          <w:i w:val="0"/>
        </w:rPr>
        <w:t xml:space="preserve">January </w:t>
      </w:r>
      <w:r w:rsidR="00B0118C" w:rsidRPr="00191EA4">
        <w:rPr>
          <w:i w:val="0"/>
        </w:rPr>
        <w:t>201</w:t>
      </w:r>
      <w:r w:rsidR="0030632B">
        <w:rPr>
          <w:i w:val="0"/>
        </w:rPr>
        <w:t>8</w:t>
      </w:r>
    </w:p>
    <w:p w14:paraId="459059D5" w14:textId="06927C6C" w:rsidR="004F2942" w:rsidRDefault="004F2942" w:rsidP="00961226">
      <w:pPr>
        <w:pStyle w:val="Picture"/>
        <w:keepNext w:val="0"/>
        <w:keepLines w:val="0"/>
        <w:widowControl w:val="0"/>
      </w:pPr>
    </w:p>
    <w:p w14:paraId="459059DE" w14:textId="3881859D" w:rsidR="004F2942" w:rsidRDefault="008F1E54" w:rsidP="008A3591">
      <w:pPr>
        <w:pStyle w:val="TitlePagenote"/>
      </w:pPr>
      <w:r>
        <w:rPr>
          <w:noProof/>
        </w:rPr>
        <w:drawing>
          <wp:anchor distT="0" distB="0" distL="114300" distR="114300" simplePos="0" relativeHeight="251796480" behindDoc="0" locked="0" layoutInCell="1" allowOverlap="1" wp14:anchorId="1D5DF499" wp14:editId="15823B3B">
            <wp:simplePos x="0" y="0"/>
            <wp:positionH relativeFrom="column">
              <wp:posOffset>2466975</wp:posOffset>
            </wp:positionH>
            <wp:positionV relativeFrom="paragraph">
              <wp:posOffset>3616325</wp:posOffset>
            </wp:positionV>
            <wp:extent cx="1333500" cy="7905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q5dam.thumbnail.140.100.png"/>
                    <pic:cNvPicPr/>
                  </pic:nvPicPr>
                  <pic:blipFill>
                    <a:blip r:embed="rId13">
                      <a:extLst>
                        <a:ext uri="{28A0092B-C50C-407E-A947-70E740481C1C}">
                          <a14:useLocalDpi xmlns:a14="http://schemas.microsoft.com/office/drawing/2010/main" val="0"/>
                        </a:ext>
                      </a:extLst>
                    </a:blip>
                    <a:stretch>
                      <a:fillRect/>
                    </a:stretch>
                  </pic:blipFill>
                  <pic:spPr>
                    <a:xfrm>
                      <a:off x="0" y="0"/>
                      <a:ext cx="1333500" cy="790575"/>
                    </a:xfrm>
                    <a:prstGeom prst="rect">
                      <a:avLst/>
                    </a:prstGeom>
                  </pic:spPr>
                </pic:pic>
              </a:graphicData>
            </a:graphic>
          </wp:anchor>
        </w:drawing>
      </w:r>
      <w:r w:rsidR="004F2942">
        <w:br w:type="page"/>
      </w:r>
    </w:p>
    <w:sdt>
      <w:sdtPr>
        <w:rPr>
          <w:rFonts w:asciiTheme="minorHAnsi" w:eastAsia="Times New Roman" w:hAnsiTheme="minorHAnsi" w:cs="Times New Roman"/>
          <w:b w:val="0"/>
          <w:bCs w:val="0"/>
          <w:color w:val="212120"/>
          <w:kern w:val="28"/>
          <w:sz w:val="22"/>
          <w:szCs w:val="24"/>
          <w:lang w:eastAsia="en-US"/>
        </w:rPr>
        <w:id w:val="1391465033"/>
        <w:docPartObj>
          <w:docPartGallery w:val="Table of Contents"/>
          <w:docPartUnique/>
        </w:docPartObj>
      </w:sdtPr>
      <w:sdtEndPr>
        <w:rPr>
          <w:rFonts w:ascii="Georgia" w:hAnsi="Georgia"/>
          <w:noProof/>
          <w:sz w:val="24"/>
        </w:rPr>
      </w:sdtEndPr>
      <w:sdtContent>
        <w:p w14:paraId="52D826BC" w14:textId="3493E9AD" w:rsidR="0028103D" w:rsidRDefault="0028103D">
          <w:pPr>
            <w:pStyle w:val="TOCHeading"/>
          </w:pPr>
          <w:r>
            <w:t>Contents</w:t>
          </w:r>
        </w:p>
        <w:p w14:paraId="4E86ABBC" w14:textId="77777777" w:rsidR="00CF0D11" w:rsidRDefault="0028103D">
          <w:pPr>
            <w:pStyle w:val="TOC1"/>
            <w:rPr>
              <w:rFonts w:asciiTheme="minorHAnsi" w:eastAsiaTheme="minorEastAsia" w:hAnsiTheme="minorHAnsi" w:cstheme="minorBidi"/>
              <w:szCs w:val="24"/>
            </w:rPr>
          </w:pPr>
          <w:r>
            <w:rPr>
              <w:noProof w:val="0"/>
            </w:rPr>
            <w:fldChar w:fldCharType="begin"/>
          </w:r>
          <w:r>
            <w:instrText xml:space="preserve"> TOC \o "1-3" \h \z \u </w:instrText>
          </w:r>
          <w:r w:rsidR="00FF15AE">
            <w:instrText>\f</w:instrText>
          </w:r>
          <w:r>
            <w:rPr>
              <w:noProof w:val="0"/>
            </w:rPr>
            <w:fldChar w:fldCharType="separate"/>
          </w:r>
          <w:hyperlink w:anchor="_Toc503260366" w:history="1">
            <w:r w:rsidR="00CF0D11" w:rsidRPr="00157508">
              <w:rPr>
                <w:rStyle w:val="Hyperlink"/>
              </w:rPr>
              <w:t>Overview</w:t>
            </w:r>
            <w:r w:rsidR="00CF0D11">
              <w:rPr>
                <w:webHidden/>
              </w:rPr>
              <w:tab/>
            </w:r>
            <w:r w:rsidR="00CF0D11">
              <w:rPr>
                <w:webHidden/>
              </w:rPr>
              <w:fldChar w:fldCharType="begin"/>
            </w:r>
            <w:r w:rsidR="00CF0D11">
              <w:rPr>
                <w:webHidden/>
              </w:rPr>
              <w:instrText xml:space="preserve"> PAGEREF _Toc503260366 \h </w:instrText>
            </w:r>
            <w:r w:rsidR="00CF0D11">
              <w:rPr>
                <w:webHidden/>
              </w:rPr>
            </w:r>
            <w:r w:rsidR="00CF0D11">
              <w:rPr>
                <w:webHidden/>
              </w:rPr>
              <w:fldChar w:fldCharType="separate"/>
            </w:r>
            <w:r w:rsidR="00CF0D11">
              <w:rPr>
                <w:webHidden/>
              </w:rPr>
              <w:t>3</w:t>
            </w:r>
            <w:r w:rsidR="00CF0D11">
              <w:rPr>
                <w:webHidden/>
              </w:rPr>
              <w:fldChar w:fldCharType="end"/>
            </w:r>
          </w:hyperlink>
        </w:p>
        <w:p w14:paraId="1F772523" w14:textId="77777777" w:rsidR="00CF0D11" w:rsidRDefault="0007357A">
          <w:pPr>
            <w:pStyle w:val="TOC2"/>
            <w:rPr>
              <w:rFonts w:asciiTheme="minorHAnsi" w:eastAsiaTheme="minorEastAsia" w:hAnsiTheme="minorHAnsi" w:cstheme="minorBidi"/>
              <w:noProof/>
              <w:szCs w:val="24"/>
            </w:rPr>
          </w:pPr>
          <w:hyperlink w:anchor="_Toc503260367" w:history="1">
            <w:r w:rsidR="00CF0D11" w:rsidRPr="00157508">
              <w:rPr>
                <w:rStyle w:val="Hyperlink"/>
                <w:noProof/>
              </w:rPr>
              <w:t>Cost</w:t>
            </w:r>
            <w:r w:rsidR="00CF0D11">
              <w:rPr>
                <w:noProof/>
                <w:webHidden/>
              </w:rPr>
              <w:tab/>
            </w:r>
            <w:r w:rsidR="00CF0D11">
              <w:rPr>
                <w:noProof/>
                <w:webHidden/>
              </w:rPr>
              <w:fldChar w:fldCharType="begin"/>
            </w:r>
            <w:r w:rsidR="00CF0D11">
              <w:rPr>
                <w:noProof/>
                <w:webHidden/>
              </w:rPr>
              <w:instrText xml:space="preserve"> PAGEREF _Toc503260367 \h </w:instrText>
            </w:r>
            <w:r w:rsidR="00CF0D11">
              <w:rPr>
                <w:noProof/>
                <w:webHidden/>
              </w:rPr>
            </w:r>
            <w:r w:rsidR="00CF0D11">
              <w:rPr>
                <w:noProof/>
                <w:webHidden/>
              </w:rPr>
              <w:fldChar w:fldCharType="separate"/>
            </w:r>
            <w:r w:rsidR="00CF0D11">
              <w:rPr>
                <w:noProof/>
                <w:webHidden/>
              </w:rPr>
              <w:t>3</w:t>
            </w:r>
            <w:r w:rsidR="00CF0D11">
              <w:rPr>
                <w:noProof/>
                <w:webHidden/>
              </w:rPr>
              <w:fldChar w:fldCharType="end"/>
            </w:r>
          </w:hyperlink>
        </w:p>
        <w:p w14:paraId="38D88163" w14:textId="77777777" w:rsidR="00CF0D11" w:rsidRDefault="0007357A">
          <w:pPr>
            <w:pStyle w:val="TOC2"/>
            <w:rPr>
              <w:rFonts w:asciiTheme="minorHAnsi" w:eastAsiaTheme="minorEastAsia" w:hAnsiTheme="minorHAnsi" w:cstheme="minorBidi"/>
              <w:noProof/>
              <w:szCs w:val="24"/>
            </w:rPr>
          </w:pPr>
          <w:hyperlink w:anchor="_Toc503260368" w:history="1">
            <w:r w:rsidR="00CF0D11" w:rsidRPr="00157508">
              <w:rPr>
                <w:rStyle w:val="Hyperlink"/>
                <w:noProof/>
              </w:rPr>
              <w:t>Architecture Overview</w:t>
            </w:r>
            <w:r w:rsidR="00CF0D11">
              <w:rPr>
                <w:noProof/>
                <w:webHidden/>
              </w:rPr>
              <w:tab/>
            </w:r>
            <w:r w:rsidR="00CF0D11">
              <w:rPr>
                <w:noProof/>
                <w:webHidden/>
              </w:rPr>
              <w:fldChar w:fldCharType="begin"/>
            </w:r>
            <w:r w:rsidR="00CF0D11">
              <w:rPr>
                <w:noProof/>
                <w:webHidden/>
              </w:rPr>
              <w:instrText xml:space="preserve"> PAGEREF _Toc503260368 \h </w:instrText>
            </w:r>
            <w:r w:rsidR="00CF0D11">
              <w:rPr>
                <w:noProof/>
                <w:webHidden/>
              </w:rPr>
            </w:r>
            <w:r w:rsidR="00CF0D11">
              <w:rPr>
                <w:noProof/>
                <w:webHidden/>
              </w:rPr>
              <w:fldChar w:fldCharType="separate"/>
            </w:r>
            <w:r w:rsidR="00CF0D11">
              <w:rPr>
                <w:noProof/>
                <w:webHidden/>
              </w:rPr>
              <w:t>4</w:t>
            </w:r>
            <w:r w:rsidR="00CF0D11">
              <w:rPr>
                <w:noProof/>
                <w:webHidden/>
              </w:rPr>
              <w:fldChar w:fldCharType="end"/>
            </w:r>
          </w:hyperlink>
        </w:p>
        <w:p w14:paraId="64E88C5A" w14:textId="77777777" w:rsidR="00CF0D11" w:rsidRDefault="0007357A">
          <w:pPr>
            <w:pStyle w:val="TOC1"/>
            <w:rPr>
              <w:rFonts w:asciiTheme="minorHAnsi" w:eastAsiaTheme="minorEastAsia" w:hAnsiTheme="minorHAnsi" w:cstheme="minorBidi"/>
              <w:szCs w:val="24"/>
            </w:rPr>
          </w:pPr>
          <w:hyperlink w:anchor="_Toc503260369" w:history="1">
            <w:r w:rsidR="00CF0D11" w:rsidRPr="00157508">
              <w:rPr>
                <w:rStyle w:val="Hyperlink"/>
              </w:rPr>
              <w:t>Solution Components</w:t>
            </w:r>
            <w:r w:rsidR="00CF0D11">
              <w:rPr>
                <w:webHidden/>
              </w:rPr>
              <w:tab/>
            </w:r>
            <w:r w:rsidR="00CF0D11">
              <w:rPr>
                <w:webHidden/>
              </w:rPr>
              <w:fldChar w:fldCharType="begin"/>
            </w:r>
            <w:r w:rsidR="00CF0D11">
              <w:rPr>
                <w:webHidden/>
              </w:rPr>
              <w:instrText xml:space="preserve"> PAGEREF _Toc503260369 \h </w:instrText>
            </w:r>
            <w:r w:rsidR="00CF0D11">
              <w:rPr>
                <w:webHidden/>
              </w:rPr>
            </w:r>
            <w:r w:rsidR="00CF0D11">
              <w:rPr>
                <w:webHidden/>
              </w:rPr>
              <w:fldChar w:fldCharType="separate"/>
            </w:r>
            <w:r w:rsidR="00CF0D11">
              <w:rPr>
                <w:webHidden/>
              </w:rPr>
              <w:t>4</w:t>
            </w:r>
            <w:r w:rsidR="00CF0D11">
              <w:rPr>
                <w:webHidden/>
              </w:rPr>
              <w:fldChar w:fldCharType="end"/>
            </w:r>
          </w:hyperlink>
        </w:p>
        <w:p w14:paraId="485D4D49" w14:textId="77777777" w:rsidR="00CF0D11" w:rsidRDefault="0007357A">
          <w:pPr>
            <w:pStyle w:val="TOC2"/>
            <w:rPr>
              <w:rFonts w:asciiTheme="minorHAnsi" w:eastAsiaTheme="minorEastAsia" w:hAnsiTheme="minorHAnsi" w:cstheme="minorBidi"/>
              <w:noProof/>
              <w:szCs w:val="24"/>
            </w:rPr>
          </w:pPr>
          <w:hyperlink w:anchor="_Toc503260370" w:history="1">
            <w:r w:rsidR="00CF0D11" w:rsidRPr="00157508">
              <w:rPr>
                <w:rStyle w:val="Hyperlink"/>
                <w:noProof/>
              </w:rPr>
              <w:t>Real-Time Event Monitoring</w:t>
            </w:r>
            <w:r w:rsidR="00CF0D11">
              <w:rPr>
                <w:noProof/>
                <w:webHidden/>
              </w:rPr>
              <w:tab/>
            </w:r>
            <w:r w:rsidR="00CF0D11">
              <w:rPr>
                <w:noProof/>
                <w:webHidden/>
              </w:rPr>
              <w:fldChar w:fldCharType="begin"/>
            </w:r>
            <w:r w:rsidR="00CF0D11">
              <w:rPr>
                <w:noProof/>
                <w:webHidden/>
              </w:rPr>
              <w:instrText xml:space="preserve"> PAGEREF _Toc503260370 \h </w:instrText>
            </w:r>
            <w:r w:rsidR="00CF0D11">
              <w:rPr>
                <w:noProof/>
                <w:webHidden/>
              </w:rPr>
            </w:r>
            <w:r w:rsidR="00CF0D11">
              <w:rPr>
                <w:noProof/>
                <w:webHidden/>
              </w:rPr>
              <w:fldChar w:fldCharType="separate"/>
            </w:r>
            <w:r w:rsidR="00CF0D11">
              <w:rPr>
                <w:noProof/>
                <w:webHidden/>
              </w:rPr>
              <w:t>5</w:t>
            </w:r>
            <w:r w:rsidR="00CF0D11">
              <w:rPr>
                <w:noProof/>
                <w:webHidden/>
              </w:rPr>
              <w:fldChar w:fldCharType="end"/>
            </w:r>
          </w:hyperlink>
        </w:p>
        <w:p w14:paraId="3E6AB546" w14:textId="77777777" w:rsidR="00CF0D11" w:rsidRDefault="0007357A">
          <w:pPr>
            <w:pStyle w:val="TOC2"/>
            <w:rPr>
              <w:rFonts w:asciiTheme="minorHAnsi" w:eastAsiaTheme="minorEastAsia" w:hAnsiTheme="minorHAnsi" w:cstheme="minorBidi"/>
              <w:noProof/>
              <w:szCs w:val="24"/>
            </w:rPr>
          </w:pPr>
          <w:hyperlink w:anchor="_Toc503260371" w:history="1">
            <w:r w:rsidR="00CF0D11" w:rsidRPr="00157508">
              <w:rPr>
                <w:rStyle w:val="Hyperlink"/>
                <w:noProof/>
              </w:rPr>
              <w:t>Dashboard</w:t>
            </w:r>
            <w:r w:rsidR="00CF0D11">
              <w:rPr>
                <w:noProof/>
                <w:webHidden/>
              </w:rPr>
              <w:tab/>
            </w:r>
            <w:r w:rsidR="00CF0D11">
              <w:rPr>
                <w:noProof/>
                <w:webHidden/>
              </w:rPr>
              <w:fldChar w:fldCharType="begin"/>
            </w:r>
            <w:r w:rsidR="00CF0D11">
              <w:rPr>
                <w:noProof/>
                <w:webHidden/>
              </w:rPr>
              <w:instrText xml:space="preserve"> PAGEREF _Toc503260371 \h </w:instrText>
            </w:r>
            <w:r w:rsidR="00CF0D11">
              <w:rPr>
                <w:noProof/>
                <w:webHidden/>
              </w:rPr>
            </w:r>
            <w:r w:rsidR="00CF0D11">
              <w:rPr>
                <w:noProof/>
                <w:webHidden/>
              </w:rPr>
              <w:fldChar w:fldCharType="separate"/>
            </w:r>
            <w:r w:rsidR="00CF0D11">
              <w:rPr>
                <w:noProof/>
                <w:webHidden/>
              </w:rPr>
              <w:t>5</w:t>
            </w:r>
            <w:r w:rsidR="00CF0D11">
              <w:rPr>
                <w:noProof/>
                <w:webHidden/>
              </w:rPr>
              <w:fldChar w:fldCharType="end"/>
            </w:r>
          </w:hyperlink>
        </w:p>
        <w:p w14:paraId="1EB90A69" w14:textId="77777777" w:rsidR="00CF0D11" w:rsidRDefault="0007357A">
          <w:pPr>
            <w:pStyle w:val="TOC3"/>
            <w:rPr>
              <w:rFonts w:asciiTheme="minorHAnsi" w:eastAsiaTheme="minorEastAsia" w:hAnsiTheme="minorHAnsi" w:cstheme="minorBidi"/>
              <w:noProof/>
              <w:szCs w:val="24"/>
            </w:rPr>
          </w:pPr>
          <w:hyperlink w:anchor="_Toc503260372" w:history="1">
            <w:r w:rsidR="00CF0D11" w:rsidRPr="00157508">
              <w:rPr>
                <w:rStyle w:val="Hyperlink"/>
                <w:noProof/>
              </w:rPr>
              <w:t>Customization</w:t>
            </w:r>
            <w:r w:rsidR="00CF0D11">
              <w:rPr>
                <w:noProof/>
                <w:webHidden/>
              </w:rPr>
              <w:tab/>
            </w:r>
            <w:r w:rsidR="00CF0D11">
              <w:rPr>
                <w:noProof/>
                <w:webHidden/>
              </w:rPr>
              <w:fldChar w:fldCharType="begin"/>
            </w:r>
            <w:r w:rsidR="00CF0D11">
              <w:rPr>
                <w:noProof/>
                <w:webHidden/>
              </w:rPr>
              <w:instrText xml:space="preserve"> PAGEREF _Toc503260372 \h </w:instrText>
            </w:r>
            <w:r w:rsidR="00CF0D11">
              <w:rPr>
                <w:noProof/>
                <w:webHidden/>
              </w:rPr>
            </w:r>
            <w:r w:rsidR="00CF0D11">
              <w:rPr>
                <w:noProof/>
                <w:webHidden/>
              </w:rPr>
              <w:fldChar w:fldCharType="separate"/>
            </w:r>
            <w:r w:rsidR="00CF0D11">
              <w:rPr>
                <w:noProof/>
                <w:webHidden/>
              </w:rPr>
              <w:t>5</w:t>
            </w:r>
            <w:r w:rsidR="00CF0D11">
              <w:rPr>
                <w:noProof/>
                <w:webHidden/>
              </w:rPr>
              <w:fldChar w:fldCharType="end"/>
            </w:r>
          </w:hyperlink>
        </w:p>
        <w:p w14:paraId="3BD118AA" w14:textId="77777777" w:rsidR="00CF0D11" w:rsidRDefault="0007357A">
          <w:pPr>
            <w:pStyle w:val="TOC2"/>
            <w:rPr>
              <w:rFonts w:asciiTheme="minorHAnsi" w:eastAsiaTheme="minorEastAsia" w:hAnsiTheme="minorHAnsi" w:cstheme="minorBidi"/>
              <w:noProof/>
              <w:szCs w:val="24"/>
            </w:rPr>
          </w:pPr>
          <w:hyperlink w:anchor="_Toc503260373" w:history="1">
            <w:r w:rsidR="00CF0D11" w:rsidRPr="00157508">
              <w:rPr>
                <w:rStyle w:val="Hyperlink"/>
                <w:noProof/>
              </w:rPr>
              <w:t>Customization</w:t>
            </w:r>
            <w:r w:rsidR="00CF0D11">
              <w:rPr>
                <w:noProof/>
                <w:webHidden/>
              </w:rPr>
              <w:tab/>
            </w:r>
            <w:r w:rsidR="00CF0D11">
              <w:rPr>
                <w:noProof/>
                <w:webHidden/>
              </w:rPr>
              <w:fldChar w:fldCharType="begin"/>
            </w:r>
            <w:r w:rsidR="00CF0D11">
              <w:rPr>
                <w:noProof/>
                <w:webHidden/>
              </w:rPr>
              <w:instrText xml:space="preserve"> PAGEREF _Toc503260373 \h </w:instrText>
            </w:r>
            <w:r w:rsidR="00CF0D11">
              <w:rPr>
                <w:noProof/>
                <w:webHidden/>
              </w:rPr>
            </w:r>
            <w:r w:rsidR="00CF0D11">
              <w:rPr>
                <w:noProof/>
                <w:webHidden/>
              </w:rPr>
              <w:fldChar w:fldCharType="separate"/>
            </w:r>
            <w:r w:rsidR="00CF0D11">
              <w:rPr>
                <w:noProof/>
                <w:webHidden/>
              </w:rPr>
              <w:t>5</w:t>
            </w:r>
            <w:r w:rsidR="00CF0D11">
              <w:rPr>
                <w:noProof/>
                <w:webHidden/>
              </w:rPr>
              <w:fldChar w:fldCharType="end"/>
            </w:r>
          </w:hyperlink>
        </w:p>
        <w:p w14:paraId="5FAC0646" w14:textId="77777777" w:rsidR="00CF0D11" w:rsidRDefault="0007357A">
          <w:pPr>
            <w:pStyle w:val="TOC1"/>
            <w:rPr>
              <w:rFonts w:asciiTheme="minorHAnsi" w:eastAsiaTheme="minorEastAsia" w:hAnsiTheme="minorHAnsi" w:cstheme="minorBidi"/>
              <w:szCs w:val="24"/>
            </w:rPr>
          </w:pPr>
          <w:hyperlink w:anchor="_Toc503260374" w:history="1">
            <w:r w:rsidR="00CF0D11" w:rsidRPr="00157508">
              <w:rPr>
                <w:rStyle w:val="Hyperlink"/>
              </w:rPr>
              <w:t>Design Considerations</w:t>
            </w:r>
            <w:r w:rsidR="00CF0D11">
              <w:rPr>
                <w:webHidden/>
              </w:rPr>
              <w:tab/>
            </w:r>
            <w:r w:rsidR="00CF0D11">
              <w:rPr>
                <w:webHidden/>
              </w:rPr>
              <w:fldChar w:fldCharType="begin"/>
            </w:r>
            <w:r w:rsidR="00CF0D11">
              <w:rPr>
                <w:webHidden/>
              </w:rPr>
              <w:instrText xml:space="preserve"> PAGEREF _Toc503260374 \h </w:instrText>
            </w:r>
            <w:r w:rsidR="00CF0D11">
              <w:rPr>
                <w:webHidden/>
              </w:rPr>
            </w:r>
            <w:r w:rsidR="00CF0D11">
              <w:rPr>
                <w:webHidden/>
              </w:rPr>
              <w:fldChar w:fldCharType="separate"/>
            </w:r>
            <w:r w:rsidR="00CF0D11">
              <w:rPr>
                <w:webHidden/>
              </w:rPr>
              <w:t>5</w:t>
            </w:r>
            <w:r w:rsidR="00CF0D11">
              <w:rPr>
                <w:webHidden/>
              </w:rPr>
              <w:fldChar w:fldCharType="end"/>
            </w:r>
          </w:hyperlink>
        </w:p>
        <w:p w14:paraId="6579A76F" w14:textId="77777777" w:rsidR="00CF0D11" w:rsidRDefault="0007357A">
          <w:pPr>
            <w:pStyle w:val="TOC2"/>
            <w:rPr>
              <w:rFonts w:asciiTheme="minorHAnsi" w:eastAsiaTheme="minorEastAsia" w:hAnsiTheme="minorHAnsi" w:cstheme="minorBidi"/>
              <w:noProof/>
              <w:szCs w:val="24"/>
            </w:rPr>
          </w:pPr>
          <w:hyperlink w:anchor="_Toc503260375" w:history="1">
            <w:r w:rsidR="00CF0D11" w:rsidRPr="00157508">
              <w:rPr>
                <w:rStyle w:val="Hyperlink"/>
                <w:noProof/>
              </w:rPr>
              <w:t>Regional Deployment</w:t>
            </w:r>
            <w:r w:rsidR="00CF0D11">
              <w:rPr>
                <w:noProof/>
                <w:webHidden/>
              </w:rPr>
              <w:tab/>
            </w:r>
            <w:r w:rsidR="00CF0D11">
              <w:rPr>
                <w:noProof/>
                <w:webHidden/>
              </w:rPr>
              <w:fldChar w:fldCharType="begin"/>
            </w:r>
            <w:r w:rsidR="00CF0D11">
              <w:rPr>
                <w:noProof/>
                <w:webHidden/>
              </w:rPr>
              <w:instrText xml:space="preserve"> PAGEREF _Toc503260375 \h </w:instrText>
            </w:r>
            <w:r w:rsidR="00CF0D11">
              <w:rPr>
                <w:noProof/>
                <w:webHidden/>
              </w:rPr>
            </w:r>
            <w:r w:rsidR="00CF0D11">
              <w:rPr>
                <w:noProof/>
                <w:webHidden/>
              </w:rPr>
              <w:fldChar w:fldCharType="separate"/>
            </w:r>
            <w:r w:rsidR="00CF0D11">
              <w:rPr>
                <w:noProof/>
                <w:webHidden/>
              </w:rPr>
              <w:t>5</w:t>
            </w:r>
            <w:r w:rsidR="00CF0D11">
              <w:rPr>
                <w:noProof/>
                <w:webHidden/>
              </w:rPr>
              <w:fldChar w:fldCharType="end"/>
            </w:r>
          </w:hyperlink>
        </w:p>
        <w:p w14:paraId="07193EC5" w14:textId="77777777" w:rsidR="00CF0D11" w:rsidRDefault="0007357A">
          <w:pPr>
            <w:pStyle w:val="TOC1"/>
            <w:rPr>
              <w:rFonts w:asciiTheme="minorHAnsi" w:eastAsiaTheme="minorEastAsia" w:hAnsiTheme="minorHAnsi" w:cstheme="minorBidi"/>
              <w:szCs w:val="24"/>
            </w:rPr>
          </w:pPr>
          <w:hyperlink w:anchor="_Toc503260376" w:history="1">
            <w:r w:rsidR="00CF0D11" w:rsidRPr="00157508">
              <w:rPr>
                <w:rStyle w:val="Hyperlink"/>
              </w:rPr>
              <w:t>AWS CloudFormation Template</w:t>
            </w:r>
            <w:r w:rsidR="00CF0D11">
              <w:rPr>
                <w:webHidden/>
              </w:rPr>
              <w:tab/>
            </w:r>
            <w:r w:rsidR="00CF0D11">
              <w:rPr>
                <w:webHidden/>
              </w:rPr>
              <w:fldChar w:fldCharType="begin"/>
            </w:r>
            <w:r w:rsidR="00CF0D11">
              <w:rPr>
                <w:webHidden/>
              </w:rPr>
              <w:instrText xml:space="preserve"> PAGEREF _Toc503260376 \h </w:instrText>
            </w:r>
            <w:r w:rsidR="00CF0D11">
              <w:rPr>
                <w:webHidden/>
              </w:rPr>
            </w:r>
            <w:r w:rsidR="00CF0D11">
              <w:rPr>
                <w:webHidden/>
              </w:rPr>
              <w:fldChar w:fldCharType="separate"/>
            </w:r>
            <w:r w:rsidR="00CF0D11">
              <w:rPr>
                <w:webHidden/>
              </w:rPr>
              <w:t>5</w:t>
            </w:r>
            <w:r w:rsidR="00CF0D11">
              <w:rPr>
                <w:webHidden/>
              </w:rPr>
              <w:fldChar w:fldCharType="end"/>
            </w:r>
          </w:hyperlink>
        </w:p>
        <w:p w14:paraId="6E89BF31" w14:textId="77777777" w:rsidR="00CF0D11" w:rsidRDefault="0007357A">
          <w:pPr>
            <w:pStyle w:val="TOC1"/>
            <w:rPr>
              <w:rFonts w:asciiTheme="minorHAnsi" w:eastAsiaTheme="minorEastAsia" w:hAnsiTheme="minorHAnsi" w:cstheme="minorBidi"/>
              <w:szCs w:val="24"/>
            </w:rPr>
          </w:pPr>
          <w:hyperlink w:anchor="_Toc503260377" w:history="1">
            <w:r w:rsidR="00CF0D11" w:rsidRPr="00157508">
              <w:rPr>
                <w:rStyle w:val="Hyperlink"/>
              </w:rPr>
              <w:t>Automated Deployment</w:t>
            </w:r>
            <w:r w:rsidR="00CF0D11">
              <w:rPr>
                <w:webHidden/>
              </w:rPr>
              <w:tab/>
            </w:r>
            <w:r w:rsidR="00CF0D11">
              <w:rPr>
                <w:webHidden/>
              </w:rPr>
              <w:fldChar w:fldCharType="begin"/>
            </w:r>
            <w:r w:rsidR="00CF0D11">
              <w:rPr>
                <w:webHidden/>
              </w:rPr>
              <w:instrText xml:space="preserve"> PAGEREF _Toc503260377 \h </w:instrText>
            </w:r>
            <w:r w:rsidR="00CF0D11">
              <w:rPr>
                <w:webHidden/>
              </w:rPr>
            </w:r>
            <w:r w:rsidR="00CF0D11">
              <w:rPr>
                <w:webHidden/>
              </w:rPr>
              <w:fldChar w:fldCharType="separate"/>
            </w:r>
            <w:r w:rsidR="00CF0D11">
              <w:rPr>
                <w:webHidden/>
              </w:rPr>
              <w:t>7</w:t>
            </w:r>
            <w:r w:rsidR="00CF0D11">
              <w:rPr>
                <w:webHidden/>
              </w:rPr>
              <w:fldChar w:fldCharType="end"/>
            </w:r>
          </w:hyperlink>
        </w:p>
        <w:p w14:paraId="35789A69" w14:textId="77777777" w:rsidR="00CF0D11" w:rsidRDefault="0007357A">
          <w:pPr>
            <w:pStyle w:val="TOC2"/>
            <w:rPr>
              <w:rFonts w:asciiTheme="minorHAnsi" w:eastAsiaTheme="minorEastAsia" w:hAnsiTheme="minorHAnsi" w:cstheme="minorBidi"/>
              <w:noProof/>
              <w:szCs w:val="24"/>
            </w:rPr>
          </w:pPr>
          <w:hyperlink w:anchor="_Toc503260378" w:history="1">
            <w:r w:rsidR="00CF0D11" w:rsidRPr="00157508">
              <w:rPr>
                <w:rStyle w:val="Hyperlink"/>
                <w:noProof/>
              </w:rPr>
              <w:t>Prerequisites</w:t>
            </w:r>
            <w:r w:rsidR="00CF0D11">
              <w:rPr>
                <w:noProof/>
                <w:webHidden/>
              </w:rPr>
              <w:tab/>
            </w:r>
            <w:r w:rsidR="00CF0D11">
              <w:rPr>
                <w:noProof/>
                <w:webHidden/>
              </w:rPr>
              <w:fldChar w:fldCharType="begin"/>
            </w:r>
            <w:r w:rsidR="00CF0D11">
              <w:rPr>
                <w:noProof/>
                <w:webHidden/>
              </w:rPr>
              <w:instrText xml:space="preserve"> PAGEREF _Toc503260378 \h </w:instrText>
            </w:r>
            <w:r w:rsidR="00CF0D11">
              <w:rPr>
                <w:noProof/>
                <w:webHidden/>
              </w:rPr>
            </w:r>
            <w:r w:rsidR="00CF0D11">
              <w:rPr>
                <w:noProof/>
                <w:webHidden/>
              </w:rPr>
              <w:fldChar w:fldCharType="separate"/>
            </w:r>
            <w:r w:rsidR="00CF0D11">
              <w:rPr>
                <w:noProof/>
                <w:webHidden/>
              </w:rPr>
              <w:t>7</w:t>
            </w:r>
            <w:r w:rsidR="00CF0D11">
              <w:rPr>
                <w:noProof/>
                <w:webHidden/>
              </w:rPr>
              <w:fldChar w:fldCharType="end"/>
            </w:r>
          </w:hyperlink>
        </w:p>
        <w:p w14:paraId="6EC87F4A" w14:textId="77777777" w:rsidR="00CF0D11" w:rsidRDefault="0007357A">
          <w:pPr>
            <w:pStyle w:val="TOC2"/>
            <w:rPr>
              <w:rFonts w:asciiTheme="minorHAnsi" w:eastAsiaTheme="minorEastAsia" w:hAnsiTheme="minorHAnsi" w:cstheme="minorBidi"/>
              <w:noProof/>
              <w:szCs w:val="24"/>
            </w:rPr>
          </w:pPr>
          <w:hyperlink w:anchor="_Toc503260379" w:history="1">
            <w:r w:rsidR="00CF0D11" w:rsidRPr="00157508">
              <w:rPr>
                <w:rStyle w:val="Hyperlink"/>
                <w:noProof/>
              </w:rPr>
              <w:t>What We’ll Cover</w:t>
            </w:r>
            <w:r w:rsidR="00CF0D11">
              <w:rPr>
                <w:noProof/>
                <w:webHidden/>
              </w:rPr>
              <w:tab/>
            </w:r>
            <w:r w:rsidR="00CF0D11">
              <w:rPr>
                <w:noProof/>
                <w:webHidden/>
              </w:rPr>
              <w:fldChar w:fldCharType="begin"/>
            </w:r>
            <w:r w:rsidR="00CF0D11">
              <w:rPr>
                <w:noProof/>
                <w:webHidden/>
              </w:rPr>
              <w:instrText xml:space="preserve"> PAGEREF _Toc503260379 \h </w:instrText>
            </w:r>
            <w:r w:rsidR="00CF0D11">
              <w:rPr>
                <w:noProof/>
                <w:webHidden/>
              </w:rPr>
            </w:r>
            <w:r w:rsidR="00CF0D11">
              <w:rPr>
                <w:noProof/>
                <w:webHidden/>
              </w:rPr>
              <w:fldChar w:fldCharType="separate"/>
            </w:r>
            <w:r w:rsidR="00CF0D11">
              <w:rPr>
                <w:noProof/>
                <w:webHidden/>
              </w:rPr>
              <w:t>7</w:t>
            </w:r>
            <w:r w:rsidR="00CF0D11">
              <w:rPr>
                <w:noProof/>
                <w:webHidden/>
              </w:rPr>
              <w:fldChar w:fldCharType="end"/>
            </w:r>
          </w:hyperlink>
        </w:p>
        <w:p w14:paraId="1CC82F39" w14:textId="77777777" w:rsidR="00CF0D11" w:rsidRDefault="0007357A">
          <w:pPr>
            <w:pStyle w:val="TOC2"/>
            <w:rPr>
              <w:rFonts w:asciiTheme="minorHAnsi" w:eastAsiaTheme="minorEastAsia" w:hAnsiTheme="minorHAnsi" w:cstheme="minorBidi"/>
              <w:noProof/>
              <w:szCs w:val="24"/>
            </w:rPr>
          </w:pPr>
          <w:hyperlink w:anchor="_Toc503260380" w:history="1">
            <w:r w:rsidR="00CF0D11" w:rsidRPr="00157508">
              <w:rPr>
                <w:rStyle w:val="Hyperlink"/>
                <w:noProof/>
              </w:rPr>
              <w:t>Step 1. &lt;Pre-Launch Tasks&gt;</w:t>
            </w:r>
            <w:r w:rsidR="00CF0D11">
              <w:rPr>
                <w:noProof/>
                <w:webHidden/>
              </w:rPr>
              <w:tab/>
            </w:r>
            <w:r w:rsidR="00CF0D11">
              <w:rPr>
                <w:noProof/>
                <w:webHidden/>
              </w:rPr>
              <w:fldChar w:fldCharType="begin"/>
            </w:r>
            <w:r w:rsidR="00CF0D11">
              <w:rPr>
                <w:noProof/>
                <w:webHidden/>
              </w:rPr>
              <w:instrText xml:space="preserve"> PAGEREF _Toc503260380 \h </w:instrText>
            </w:r>
            <w:r w:rsidR="00CF0D11">
              <w:rPr>
                <w:noProof/>
                <w:webHidden/>
              </w:rPr>
            </w:r>
            <w:r w:rsidR="00CF0D11">
              <w:rPr>
                <w:noProof/>
                <w:webHidden/>
              </w:rPr>
              <w:fldChar w:fldCharType="separate"/>
            </w:r>
            <w:r w:rsidR="00CF0D11">
              <w:rPr>
                <w:noProof/>
                <w:webHidden/>
              </w:rPr>
              <w:t>7</w:t>
            </w:r>
            <w:r w:rsidR="00CF0D11">
              <w:rPr>
                <w:noProof/>
                <w:webHidden/>
              </w:rPr>
              <w:fldChar w:fldCharType="end"/>
            </w:r>
          </w:hyperlink>
        </w:p>
        <w:p w14:paraId="46C86291" w14:textId="77777777" w:rsidR="00CF0D11" w:rsidRDefault="0007357A">
          <w:pPr>
            <w:pStyle w:val="TOC2"/>
            <w:rPr>
              <w:rFonts w:asciiTheme="minorHAnsi" w:eastAsiaTheme="minorEastAsia" w:hAnsiTheme="minorHAnsi" w:cstheme="minorBidi"/>
              <w:noProof/>
              <w:szCs w:val="24"/>
            </w:rPr>
          </w:pPr>
          <w:hyperlink w:anchor="_Toc503260381" w:history="1">
            <w:r w:rsidR="00CF0D11" w:rsidRPr="00157508">
              <w:rPr>
                <w:rStyle w:val="Hyperlink"/>
                <w:noProof/>
              </w:rPr>
              <w:t>Step 2. Launch the Stack</w:t>
            </w:r>
            <w:r w:rsidR="00CF0D11">
              <w:rPr>
                <w:noProof/>
                <w:webHidden/>
              </w:rPr>
              <w:tab/>
            </w:r>
            <w:r w:rsidR="00CF0D11">
              <w:rPr>
                <w:noProof/>
                <w:webHidden/>
              </w:rPr>
              <w:fldChar w:fldCharType="begin"/>
            </w:r>
            <w:r w:rsidR="00CF0D11">
              <w:rPr>
                <w:noProof/>
                <w:webHidden/>
              </w:rPr>
              <w:instrText xml:space="preserve"> PAGEREF _Toc503260381 \h </w:instrText>
            </w:r>
            <w:r w:rsidR="00CF0D11">
              <w:rPr>
                <w:noProof/>
                <w:webHidden/>
              </w:rPr>
            </w:r>
            <w:r w:rsidR="00CF0D11">
              <w:rPr>
                <w:noProof/>
                <w:webHidden/>
              </w:rPr>
              <w:fldChar w:fldCharType="separate"/>
            </w:r>
            <w:r w:rsidR="00CF0D11">
              <w:rPr>
                <w:noProof/>
                <w:webHidden/>
              </w:rPr>
              <w:t>7</w:t>
            </w:r>
            <w:r w:rsidR="00CF0D11">
              <w:rPr>
                <w:noProof/>
                <w:webHidden/>
              </w:rPr>
              <w:fldChar w:fldCharType="end"/>
            </w:r>
          </w:hyperlink>
        </w:p>
        <w:p w14:paraId="107A2BBF" w14:textId="77777777" w:rsidR="00CF0D11" w:rsidRDefault="0007357A">
          <w:pPr>
            <w:pStyle w:val="TOC2"/>
            <w:rPr>
              <w:rFonts w:asciiTheme="minorHAnsi" w:eastAsiaTheme="minorEastAsia" w:hAnsiTheme="minorHAnsi" w:cstheme="minorBidi"/>
              <w:noProof/>
              <w:szCs w:val="24"/>
            </w:rPr>
          </w:pPr>
          <w:hyperlink w:anchor="_Toc503260382" w:history="1">
            <w:r w:rsidR="00CF0D11" w:rsidRPr="00157508">
              <w:rPr>
                <w:rStyle w:val="Hyperlink"/>
                <w:noProof/>
              </w:rPr>
              <w:t>Step 3. &lt;Post-Configuration Tasks&gt;</w:t>
            </w:r>
            <w:r w:rsidR="00CF0D11">
              <w:rPr>
                <w:noProof/>
                <w:webHidden/>
              </w:rPr>
              <w:tab/>
            </w:r>
            <w:r w:rsidR="00CF0D11">
              <w:rPr>
                <w:noProof/>
                <w:webHidden/>
              </w:rPr>
              <w:fldChar w:fldCharType="begin"/>
            </w:r>
            <w:r w:rsidR="00CF0D11">
              <w:rPr>
                <w:noProof/>
                <w:webHidden/>
              </w:rPr>
              <w:instrText xml:space="preserve"> PAGEREF _Toc503260382 \h </w:instrText>
            </w:r>
            <w:r w:rsidR="00CF0D11">
              <w:rPr>
                <w:noProof/>
                <w:webHidden/>
              </w:rPr>
            </w:r>
            <w:r w:rsidR="00CF0D11">
              <w:rPr>
                <w:noProof/>
                <w:webHidden/>
              </w:rPr>
              <w:fldChar w:fldCharType="separate"/>
            </w:r>
            <w:r w:rsidR="00CF0D11">
              <w:rPr>
                <w:noProof/>
                <w:webHidden/>
              </w:rPr>
              <w:t>9</w:t>
            </w:r>
            <w:r w:rsidR="00CF0D11">
              <w:rPr>
                <w:noProof/>
                <w:webHidden/>
              </w:rPr>
              <w:fldChar w:fldCharType="end"/>
            </w:r>
          </w:hyperlink>
        </w:p>
        <w:p w14:paraId="39ECF469" w14:textId="77777777" w:rsidR="00CF0D11" w:rsidRDefault="0007357A">
          <w:pPr>
            <w:pStyle w:val="TOC1"/>
            <w:rPr>
              <w:rFonts w:asciiTheme="minorHAnsi" w:eastAsiaTheme="minorEastAsia" w:hAnsiTheme="minorHAnsi" w:cstheme="minorBidi"/>
              <w:szCs w:val="24"/>
            </w:rPr>
          </w:pPr>
          <w:hyperlink w:anchor="_Toc503260383" w:history="1">
            <w:r w:rsidR="00CF0D11" w:rsidRPr="00157508">
              <w:rPr>
                <w:rStyle w:val="Hyperlink"/>
              </w:rPr>
              <w:t>Security</w:t>
            </w:r>
            <w:r w:rsidR="00CF0D11">
              <w:rPr>
                <w:webHidden/>
              </w:rPr>
              <w:tab/>
            </w:r>
            <w:r w:rsidR="00CF0D11">
              <w:rPr>
                <w:webHidden/>
              </w:rPr>
              <w:fldChar w:fldCharType="begin"/>
            </w:r>
            <w:r w:rsidR="00CF0D11">
              <w:rPr>
                <w:webHidden/>
              </w:rPr>
              <w:instrText xml:space="preserve"> PAGEREF _Toc503260383 \h </w:instrText>
            </w:r>
            <w:r w:rsidR="00CF0D11">
              <w:rPr>
                <w:webHidden/>
              </w:rPr>
            </w:r>
            <w:r w:rsidR="00CF0D11">
              <w:rPr>
                <w:webHidden/>
              </w:rPr>
              <w:fldChar w:fldCharType="separate"/>
            </w:r>
            <w:r w:rsidR="00CF0D11">
              <w:rPr>
                <w:webHidden/>
              </w:rPr>
              <w:t>9</w:t>
            </w:r>
            <w:r w:rsidR="00CF0D11">
              <w:rPr>
                <w:webHidden/>
              </w:rPr>
              <w:fldChar w:fldCharType="end"/>
            </w:r>
          </w:hyperlink>
        </w:p>
        <w:p w14:paraId="5269388F" w14:textId="77777777" w:rsidR="00CF0D11" w:rsidRDefault="0007357A">
          <w:pPr>
            <w:pStyle w:val="TOC1"/>
            <w:rPr>
              <w:rFonts w:asciiTheme="minorHAnsi" w:eastAsiaTheme="minorEastAsia" w:hAnsiTheme="minorHAnsi" w:cstheme="minorBidi"/>
              <w:szCs w:val="24"/>
            </w:rPr>
          </w:pPr>
          <w:hyperlink w:anchor="_Toc503260384" w:history="1">
            <w:r w:rsidR="00CF0D11" w:rsidRPr="00157508">
              <w:rPr>
                <w:rStyle w:val="Hyperlink"/>
              </w:rPr>
              <w:t>Additional Resources</w:t>
            </w:r>
            <w:r w:rsidR="00CF0D11">
              <w:rPr>
                <w:webHidden/>
              </w:rPr>
              <w:tab/>
            </w:r>
            <w:r w:rsidR="00CF0D11">
              <w:rPr>
                <w:webHidden/>
              </w:rPr>
              <w:fldChar w:fldCharType="begin"/>
            </w:r>
            <w:r w:rsidR="00CF0D11">
              <w:rPr>
                <w:webHidden/>
              </w:rPr>
              <w:instrText xml:space="preserve"> PAGEREF _Toc503260384 \h </w:instrText>
            </w:r>
            <w:r w:rsidR="00CF0D11">
              <w:rPr>
                <w:webHidden/>
              </w:rPr>
            </w:r>
            <w:r w:rsidR="00CF0D11">
              <w:rPr>
                <w:webHidden/>
              </w:rPr>
              <w:fldChar w:fldCharType="separate"/>
            </w:r>
            <w:r w:rsidR="00CF0D11">
              <w:rPr>
                <w:webHidden/>
              </w:rPr>
              <w:t>9</w:t>
            </w:r>
            <w:r w:rsidR="00CF0D11">
              <w:rPr>
                <w:webHidden/>
              </w:rPr>
              <w:fldChar w:fldCharType="end"/>
            </w:r>
          </w:hyperlink>
        </w:p>
        <w:p w14:paraId="29ABACAD" w14:textId="77777777" w:rsidR="00CF0D11" w:rsidRDefault="0007357A">
          <w:pPr>
            <w:pStyle w:val="TOC1"/>
            <w:rPr>
              <w:rFonts w:asciiTheme="minorHAnsi" w:eastAsiaTheme="minorEastAsia" w:hAnsiTheme="minorHAnsi" w:cstheme="minorBidi"/>
              <w:szCs w:val="24"/>
            </w:rPr>
          </w:pPr>
          <w:hyperlink w:anchor="_Toc503260385" w:history="1">
            <w:r w:rsidR="00CF0D11" w:rsidRPr="00157508">
              <w:rPr>
                <w:rStyle w:val="Hyperlink"/>
              </w:rPr>
              <w:t>Appendix A: Customizing the Dashboard</w:t>
            </w:r>
            <w:r w:rsidR="00CF0D11">
              <w:rPr>
                <w:webHidden/>
              </w:rPr>
              <w:tab/>
            </w:r>
            <w:r w:rsidR="00CF0D11">
              <w:rPr>
                <w:webHidden/>
              </w:rPr>
              <w:fldChar w:fldCharType="begin"/>
            </w:r>
            <w:r w:rsidR="00CF0D11">
              <w:rPr>
                <w:webHidden/>
              </w:rPr>
              <w:instrText xml:space="preserve"> PAGEREF _Toc503260385 \h </w:instrText>
            </w:r>
            <w:r w:rsidR="00CF0D11">
              <w:rPr>
                <w:webHidden/>
              </w:rPr>
            </w:r>
            <w:r w:rsidR="00CF0D11">
              <w:rPr>
                <w:webHidden/>
              </w:rPr>
              <w:fldChar w:fldCharType="separate"/>
            </w:r>
            <w:r w:rsidR="00CF0D11">
              <w:rPr>
                <w:webHidden/>
              </w:rPr>
              <w:t>11</w:t>
            </w:r>
            <w:r w:rsidR="00CF0D11">
              <w:rPr>
                <w:webHidden/>
              </w:rPr>
              <w:fldChar w:fldCharType="end"/>
            </w:r>
          </w:hyperlink>
        </w:p>
        <w:p w14:paraId="3A0C43D0" w14:textId="77777777" w:rsidR="00CF0D11" w:rsidRDefault="0007357A">
          <w:pPr>
            <w:pStyle w:val="TOC1"/>
            <w:rPr>
              <w:rFonts w:asciiTheme="minorHAnsi" w:eastAsiaTheme="minorEastAsia" w:hAnsiTheme="minorHAnsi" w:cstheme="minorBidi"/>
              <w:szCs w:val="24"/>
            </w:rPr>
          </w:pPr>
          <w:hyperlink w:anchor="_Toc503260386" w:history="1">
            <w:r w:rsidR="00CF0D11" w:rsidRPr="00157508">
              <w:rPr>
                <w:rStyle w:val="Hyperlink"/>
              </w:rPr>
              <w:t>Appendix B: Collection of Anonymous Data</w:t>
            </w:r>
            <w:r w:rsidR="00CF0D11">
              <w:rPr>
                <w:webHidden/>
              </w:rPr>
              <w:tab/>
            </w:r>
            <w:r w:rsidR="00CF0D11">
              <w:rPr>
                <w:webHidden/>
              </w:rPr>
              <w:fldChar w:fldCharType="begin"/>
            </w:r>
            <w:r w:rsidR="00CF0D11">
              <w:rPr>
                <w:webHidden/>
              </w:rPr>
              <w:instrText xml:space="preserve"> PAGEREF _Toc503260386 \h </w:instrText>
            </w:r>
            <w:r w:rsidR="00CF0D11">
              <w:rPr>
                <w:webHidden/>
              </w:rPr>
            </w:r>
            <w:r w:rsidR="00CF0D11">
              <w:rPr>
                <w:webHidden/>
              </w:rPr>
              <w:fldChar w:fldCharType="separate"/>
            </w:r>
            <w:r w:rsidR="00CF0D11">
              <w:rPr>
                <w:webHidden/>
              </w:rPr>
              <w:t>11</w:t>
            </w:r>
            <w:r w:rsidR="00CF0D11">
              <w:rPr>
                <w:webHidden/>
              </w:rPr>
              <w:fldChar w:fldCharType="end"/>
            </w:r>
          </w:hyperlink>
        </w:p>
        <w:p w14:paraId="039249AC" w14:textId="77777777" w:rsidR="00CF0D11" w:rsidRDefault="0007357A">
          <w:pPr>
            <w:pStyle w:val="TOC1"/>
            <w:rPr>
              <w:rFonts w:asciiTheme="minorHAnsi" w:eastAsiaTheme="minorEastAsia" w:hAnsiTheme="minorHAnsi" w:cstheme="minorBidi"/>
              <w:szCs w:val="24"/>
            </w:rPr>
          </w:pPr>
          <w:hyperlink w:anchor="_Toc503260387" w:history="1">
            <w:r w:rsidR="00CF0D11" w:rsidRPr="00157508">
              <w:rPr>
                <w:rStyle w:val="Hyperlink"/>
              </w:rPr>
              <w:t>Send Us Feedback</w:t>
            </w:r>
            <w:r w:rsidR="00CF0D11">
              <w:rPr>
                <w:webHidden/>
              </w:rPr>
              <w:tab/>
            </w:r>
            <w:r w:rsidR="00CF0D11">
              <w:rPr>
                <w:webHidden/>
              </w:rPr>
              <w:fldChar w:fldCharType="begin"/>
            </w:r>
            <w:r w:rsidR="00CF0D11">
              <w:rPr>
                <w:webHidden/>
              </w:rPr>
              <w:instrText xml:space="preserve"> PAGEREF _Toc503260387 \h </w:instrText>
            </w:r>
            <w:r w:rsidR="00CF0D11">
              <w:rPr>
                <w:webHidden/>
              </w:rPr>
            </w:r>
            <w:r w:rsidR="00CF0D11">
              <w:rPr>
                <w:webHidden/>
              </w:rPr>
              <w:fldChar w:fldCharType="separate"/>
            </w:r>
            <w:r w:rsidR="00CF0D11">
              <w:rPr>
                <w:webHidden/>
              </w:rPr>
              <w:t>12</w:t>
            </w:r>
            <w:r w:rsidR="00CF0D11">
              <w:rPr>
                <w:webHidden/>
              </w:rPr>
              <w:fldChar w:fldCharType="end"/>
            </w:r>
          </w:hyperlink>
        </w:p>
        <w:p w14:paraId="1E210D6C" w14:textId="77777777" w:rsidR="00CF0D11" w:rsidRDefault="0007357A">
          <w:pPr>
            <w:pStyle w:val="TOC1"/>
            <w:rPr>
              <w:rFonts w:asciiTheme="minorHAnsi" w:eastAsiaTheme="minorEastAsia" w:hAnsiTheme="minorHAnsi" w:cstheme="minorBidi"/>
              <w:szCs w:val="24"/>
            </w:rPr>
          </w:pPr>
          <w:hyperlink w:anchor="_Toc503260388" w:history="1">
            <w:r w:rsidR="00CF0D11" w:rsidRPr="00157508">
              <w:rPr>
                <w:rStyle w:val="Hyperlink"/>
              </w:rPr>
              <w:t>Document Revisions</w:t>
            </w:r>
            <w:r w:rsidR="00CF0D11">
              <w:rPr>
                <w:webHidden/>
              </w:rPr>
              <w:tab/>
            </w:r>
            <w:r w:rsidR="00CF0D11">
              <w:rPr>
                <w:webHidden/>
              </w:rPr>
              <w:fldChar w:fldCharType="begin"/>
            </w:r>
            <w:r w:rsidR="00CF0D11">
              <w:rPr>
                <w:webHidden/>
              </w:rPr>
              <w:instrText xml:space="preserve"> PAGEREF _Toc503260388 \h </w:instrText>
            </w:r>
            <w:r w:rsidR="00CF0D11">
              <w:rPr>
                <w:webHidden/>
              </w:rPr>
            </w:r>
            <w:r w:rsidR="00CF0D11">
              <w:rPr>
                <w:webHidden/>
              </w:rPr>
              <w:fldChar w:fldCharType="separate"/>
            </w:r>
            <w:r w:rsidR="00CF0D11">
              <w:rPr>
                <w:webHidden/>
              </w:rPr>
              <w:t>12</w:t>
            </w:r>
            <w:r w:rsidR="00CF0D11">
              <w:rPr>
                <w:webHidden/>
              </w:rPr>
              <w:fldChar w:fldCharType="end"/>
            </w:r>
          </w:hyperlink>
        </w:p>
        <w:p w14:paraId="4952EBE3" w14:textId="055F5030" w:rsidR="0028103D" w:rsidRDefault="0028103D">
          <w:r>
            <w:rPr>
              <w:b/>
              <w:bCs/>
              <w:noProof/>
            </w:rPr>
            <w:fldChar w:fldCharType="end"/>
          </w:r>
        </w:p>
      </w:sdtContent>
    </w:sdt>
    <w:p w14:paraId="1DA6C185" w14:textId="5BAA1E29" w:rsidR="00387EA3" w:rsidRPr="0001414B" w:rsidRDefault="00387EA3" w:rsidP="00F24880">
      <w:pPr>
        <w:pStyle w:val="Body"/>
        <w:spacing w:after="0"/>
        <w:rPr>
          <w:rFonts w:ascii="Arial" w:hAnsi="Arial"/>
          <w:color w:val="FAA634"/>
          <w:sz w:val="32"/>
          <w:szCs w:val="32"/>
        </w:rPr>
      </w:pPr>
      <w:r w:rsidRPr="0001414B">
        <w:rPr>
          <w:rFonts w:ascii="Arial" w:hAnsi="Arial"/>
          <w:color w:val="FAA634"/>
          <w:sz w:val="32"/>
          <w:szCs w:val="32"/>
        </w:rPr>
        <w:t>About This Guide</w:t>
      </w:r>
    </w:p>
    <w:p w14:paraId="2D8DCFB7" w14:textId="2353B52E" w:rsidR="002F5590" w:rsidRPr="00F43B88" w:rsidRDefault="00016194" w:rsidP="002F5590">
      <w:pPr>
        <w:rPr>
          <w:rFonts w:cs="Helvetica"/>
          <w:color w:val="333333"/>
        </w:rPr>
      </w:pPr>
      <w:r>
        <w:t xml:space="preserve">This </w:t>
      </w:r>
      <w:r w:rsidR="002F5590">
        <w:t>implementation</w:t>
      </w:r>
      <w:r w:rsidR="002966AF">
        <w:t xml:space="preserve"> guide </w:t>
      </w:r>
      <w:r w:rsidR="00E06149">
        <w:t>discusses</w:t>
      </w:r>
      <w:r w:rsidR="002966AF">
        <w:t xml:space="preserve"> architectural considerations </w:t>
      </w:r>
      <w:r w:rsidR="0009485C">
        <w:t xml:space="preserve">and </w:t>
      </w:r>
      <w:r w:rsidR="002966AF">
        <w:t>configuration steps for deploying</w:t>
      </w:r>
      <w:r w:rsidR="005D29F0">
        <w:t xml:space="preserve"> Real-Time Insights on AWS Account Activity</w:t>
      </w:r>
      <w:r w:rsidR="005D29F0">
        <w:rPr>
          <w:color w:val="C00000"/>
        </w:rPr>
        <w:t xml:space="preserve"> </w:t>
      </w:r>
      <w:r w:rsidR="002966AF">
        <w:t xml:space="preserve">on the Amazon Web Services (AWS) </w:t>
      </w:r>
      <w:r>
        <w:lastRenderedPageBreak/>
        <w:t>C</w:t>
      </w:r>
      <w:r w:rsidR="002966AF">
        <w:t xml:space="preserve">loud. </w:t>
      </w:r>
      <w:r w:rsidR="002F5590">
        <w:t>It includes links to</w:t>
      </w:r>
      <w:r w:rsidR="00F81A54">
        <w:t xml:space="preserve"> a</w:t>
      </w:r>
      <w:r w:rsidR="002F5590">
        <w:t xml:space="preserve"> </w:t>
      </w:r>
      <w:hyperlink r:id="rId14" w:history="1">
        <w:r w:rsidR="002F5590" w:rsidRPr="007B0C65">
          <w:rPr>
            <w:rStyle w:val="Hyperlink"/>
          </w:rPr>
          <w:t>AWS CloudFormation</w:t>
        </w:r>
      </w:hyperlink>
      <w:r w:rsidR="002F5590">
        <w:rPr>
          <w:rStyle w:val="Hyperlink"/>
        </w:rPr>
        <w:t xml:space="preserve"> </w:t>
      </w:r>
      <w:r w:rsidR="00F81A54">
        <w:t xml:space="preserve">template </w:t>
      </w:r>
      <w:r w:rsidR="002F5590">
        <w:t>that</w:t>
      </w:r>
      <w:r w:rsidR="002F5590" w:rsidRPr="00E06149">
        <w:rPr>
          <w:rFonts w:cs="Helvetica"/>
          <w:color w:val="333333"/>
          <w:szCs w:val="22"/>
        </w:rPr>
        <w:t xml:space="preserve"> launch</w:t>
      </w:r>
      <w:r w:rsidR="00F81A54">
        <w:rPr>
          <w:rFonts w:cs="Helvetica"/>
          <w:color w:val="333333"/>
          <w:szCs w:val="22"/>
        </w:rPr>
        <w:t>es</w:t>
      </w:r>
      <w:r w:rsidR="002F5590" w:rsidRPr="00E06149">
        <w:rPr>
          <w:rFonts w:cs="Helvetica"/>
          <w:color w:val="333333"/>
          <w:szCs w:val="22"/>
        </w:rPr>
        <w:t>, configur</w:t>
      </w:r>
      <w:r w:rsidR="002F5590">
        <w:rPr>
          <w:rFonts w:cs="Helvetica"/>
          <w:color w:val="333333"/>
          <w:szCs w:val="22"/>
        </w:rPr>
        <w:t>e</w:t>
      </w:r>
      <w:r w:rsidR="00F81A54">
        <w:rPr>
          <w:rFonts w:cs="Helvetica"/>
          <w:color w:val="333333"/>
          <w:szCs w:val="22"/>
        </w:rPr>
        <w:t>s</w:t>
      </w:r>
      <w:r w:rsidR="002F5590" w:rsidRPr="00E06149">
        <w:rPr>
          <w:rFonts w:cs="Helvetica"/>
          <w:color w:val="333333"/>
          <w:szCs w:val="22"/>
        </w:rPr>
        <w:t>, and run</w:t>
      </w:r>
      <w:r w:rsidR="00F81A54">
        <w:rPr>
          <w:rFonts w:cs="Helvetica"/>
          <w:color w:val="333333"/>
          <w:szCs w:val="22"/>
        </w:rPr>
        <w:t>s</w:t>
      </w:r>
      <w:r w:rsidR="002F5590" w:rsidRPr="00E06149">
        <w:rPr>
          <w:rFonts w:cs="Helvetica"/>
          <w:color w:val="333333"/>
          <w:szCs w:val="22"/>
        </w:rPr>
        <w:t xml:space="preserve"> the AWS services required to deploy </w:t>
      </w:r>
      <w:r w:rsidR="002F5590">
        <w:rPr>
          <w:rFonts w:cs="Helvetica"/>
          <w:color w:val="333333"/>
          <w:szCs w:val="22"/>
        </w:rPr>
        <w:t>this solution</w:t>
      </w:r>
      <w:r w:rsidR="002F5590" w:rsidRPr="00E06149">
        <w:rPr>
          <w:rFonts w:cs="Helvetica"/>
          <w:color w:val="333333"/>
          <w:szCs w:val="22"/>
        </w:rPr>
        <w:t xml:space="preserve"> using AWS best practices for security and availability.</w:t>
      </w:r>
    </w:p>
    <w:p w14:paraId="34667952" w14:textId="533F417D" w:rsidR="002F5590" w:rsidRDefault="002F5590" w:rsidP="002F5590">
      <w:pPr>
        <w:pStyle w:val="Body"/>
        <w:rPr>
          <w:rFonts w:cs="Helvetica"/>
          <w:color w:val="333333"/>
        </w:rPr>
      </w:pPr>
      <w:r>
        <w:t>The guide is intended for IT infrastructure architects, administrators, and DevOps professionals who have practical exper</w:t>
      </w:r>
      <w:r w:rsidR="00016194">
        <w:t>ience architecting on the AWS Cl</w:t>
      </w:r>
      <w:r>
        <w:t>oud.</w:t>
      </w:r>
    </w:p>
    <w:p w14:paraId="31F6EA1C" w14:textId="5F36B4A2" w:rsidR="00DF5434" w:rsidRDefault="00DF5434" w:rsidP="002F5590">
      <w:pPr>
        <w:pStyle w:val="Heading1"/>
      </w:pPr>
      <w:bookmarkStart w:id="2" w:name="_Toc503260366"/>
      <w:r>
        <w:t>Overview</w:t>
      </w:r>
      <w:bookmarkEnd w:id="2"/>
    </w:p>
    <w:p w14:paraId="2BE7D6D1" w14:textId="4F7B30FA" w:rsidR="00514FB7" w:rsidRDefault="00E22902" w:rsidP="00514FB7">
      <w:pPr>
        <w:pStyle w:val="Body"/>
        <w:rPr>
          <w:color w:val="auto"/>
          <w:kern w:val="0"/>
        </w:rPr>
      </w:pPr>
      <w:r w:rsidRPr="00514FB7">
        <w:t>Amazon Web Services (AWS) enables customers to achieve significant gains in productivity, innovation, and cost reduc</w:t>
      </w:r>
      <w:r w:rsidR="00151C0D" w:rsidRPr="00514FB7">
        <w:t>tion when they move to the AWS C</w:t>
      </w:r>
      <w:r w:rsidRPr="00514FB7">
        <w:t>loud. AWS offers a variety of services and features that allow for flexible control of cloud computing resources and also of the AWS account(s) managing those resources. These options help to ensure proper cost allocation, agility, and security, however customers are</w:t>
      </w:r>
      <w:r w:rsidR="0000656D" w:rsidRPr="00514FB7">
        <w:t xml:space="preserve"> sometimes unsure of how </w:t>
      </w:r>
      <w:r w:rsidR="00514FB7" w:rsidRPr="00514FB7">
        <w:rPr>
          <w:color w:val="auto"/>
          <w:kern w:val="0"/>
        </w:rPr>
        <w:t>to best leverage the elasticity of the AWS Cloud to optimize their costs yet still meet their performance and capacity requirements.</w:t>
      </w:r>
    </w:p>
    <w:p w14:paraId="14613B40" w14:textId="553AF743" w:rsidR="004067C9" w:rsidRDefault="004067C9" w:rsidP="004067C9">
      <w:pPr>
        <w:pStyle w:val="Body"/>
      </w:pPr>
      <w:r>
        <w:rPr>
          <w:color w:val="auto"/>
          <w:kern w:val="0"/>
        </w:rPr>
        <w:t>Monitoring</w:t>
      </w:r>
      <w:r w:rsidR="00514FB7">
        <w:rPr>
          <w:color w:val="auto"/>
          <w:kern w:val="0"/>
        </w:rPr>
        <w:t xml:space="preserve"> AWS account activity </w:t>
      </w:r>
      <w:r>
        <w:rPr>
          <w:color w:val="auto"/>
          <w:kern w:val="0"/>
        </w:rPr>
        <w:t xml:space="preserve">can provide valuable insight into how your resources are being used, enabling you to make well-informed decisions that increase efficiency and optimize costs. </w:t>
      </w:r>
      <w:r>
        <w:t>Many customers choose to build custom account monitoring solutions using AWS services because these services provide an efficient way to handle a large number of activity</w:t>
      </w:r>
      <w:r>
        <w:rPr>
          <w:rFonts w:ascii="Helvetica" w:hAnsi="Helvetica"/>
          <w:color w:val="424242"/>
          <w:kern w:val="0"/>
          <w:sz w:val="17"/>
          <w:szCs w:val="17"/>
        </w:rPr>
        <w:t xml:space="preserve"> </w:t>
      </w:r>
      <w:r>
        <w:t xml:space="preserve">events in real time and flexibility to get </w:t>
      </w:r>
      <w:r w:rsidR="00482B87">
        <w:t>specific</w:t>
      </w:r>
      <w:r>
        <w:t xml:space="preserve"> metrics</w:t>
      </w:r>
      <w:r w:rsidR="00482B87">
        <w:t>.</w:t>
      </w:r>
    </w:p>
    <w:p w14:paraId="522C9D28" w14:textId="6764A8D8" w:rsidR="005020E3" w:rsidRPr="00A84266" w:rsidRDefault="005020E3" w:rsidP="004067C9">
      <w:pPr>
        <w:pStyle w:val="Body"/>
      </w:pPr>
      <w:r>
        <w:t xml:space="preserve">To help customers more easily monitor account activity, AWS offers the Real-Time Insights on AWS Account Activity solution. </w:t>
      </w:r>
      <w:r w:rsidR="00F845AA" w:rsidRPr="00F845AA">
        <w:t>This solution automaticall</w:t>
      </w:r>
      <w:r w:rsidR="00F845AA">
        <w:t xml:space="preserve">y provisions and configures the </w:t>
      </w:r>
      <w:r w:rsidR="00F845AA" w:rsidRPr="00F845AA">
        <w:t xml:space="preserve">services necessary to </w:t>
      </w:r>
      <w:r w:rsidR="00F845AA">
        <w:t xml:space="preserve">monitor </w:t>
      </w:r>
      <w:r w:rsidR="00A84266">
        <w:t xml:space="preserve">the resource usage of your AWS account(s) </w:t>
      </w:r>
      <w:r w:rsidR="00F845AA">
        <w:t xml:space="preserve">in real time. </w:t>
      </w:r>
      <w:r w:rsidR="00A84266">
        <w:t xml:space="preserve">The solution uses AWS CloudTrail to log account activity, Amazon Kinesis Data Analytics to compute metrics in real-time, and Amazon DynamoDB to durably store the computed data. The solution also features a dashboard that visualizes your account activity in real-time. </w:t>
      </w:r>
    </w:p>
    <w:p w14:paraId="70AE4911" w14:textId="2770A4C5" w:rsidR="006D45F3" w:rsidRDefault="006D45F3" w:rsidP="006D45F3">
      <w:pPr>
        <w:pStyle w:val="Heading2"/>
      </w:pPr>
      <w:bookmarkStart w:id="3" w:name="_Cost"/>
      <w:bookmarkStart w:id="4" w:name="_Toc503260367"/>
      <w:bookmarkEnd w:id="3"/>
      <w:r>
        <w:t>Cost</w:t>
      </w:r>
      <w:bookmarkEnd w:id="4"/>
    </w:p>
    <w:p w14:paraId="7F184E44" w14:textId="5091BAF8" w:rsidR="00CE654D" w:rsidRDefault="00EA6A7D" w:rsidP="00CE2546">
      <w:pPr>
        <w:pStyle w:val="Body"/>
      </w:pPr>
      <w:r w:rsidRPr="00487A30">
        <w:t xml:space="preserve">You are responsible for the cost of the AWS services used </w:t>
      </w:r>
      <w:r>
        <w:t>while running this reference d</w:t>
      </w:r>
      <w:r w:rsidRPr="00487A30">
        <w:t xml:space="preserve">eployment. </w:t>
      </w:r>
      <w:r>
        <w:t xml:space="preserve">As of the date of publication, the cost for </w:t>
      </w:r>
      <w:r w:rsidR="00356D73">
        <w:t>running</w:t>
      </w:r>
      <w:r>
        <w:t xml:space="preserve"> th</w:t>
      </w:r>
      <w:r w:rsidR="00356D73">
        <w:t>is solution</w:t>
      </w:r>
      <w:r w:rsidR="002F5590">
        <w:t xml:space="preserve"> with default settings in </w:t>
      </w:r>
      <w:r w:rsidR="00890EAC">
        <w:t xml:space="preserve">the </w:t>
      </w:r>
      <w:r w:rsidR="002F5590">
        <w:t xml:space="preserve">US East (N. Virginia) </w:t>
      </w:r>
      <w:r w:rsidR="00890EAC">
        <w:t>Region</w:t>
      </w:r>
      <w:r w:rsidR="002F5590">
        <w:t xml:space="preserve"> </w:t>
      </w:r>
      <w:r w:rsidRPr="00487A30">
        <w:t xml:space="preserve">is approximately </w:t>
      </w:r>
      <w:commentRangeStart w:id="5"/>
      <w:commentRangeStart w:id="6"/>
      <w:r w:rsidRPr="008B6883">
        <w:rPr>
          <w:b/>
        </w:rPr>
        <w:t>$</w:t>
      </w:r>
      <w:r w:rsidR="00A84266">
        <w:rPr>
          <w:b/>
        </w:rPr>
        <w:t>100</w:t>
      </w:r>
      <w:r w:rsidR="00A84266">
        <w:rPr>
          <w:b/>
          <w:color w:val="C00000"/>
        </w:rPr>
        <w:t xml:space="preserve"> </w:t>
      </w:r>
      <w:r w:rsidR="00A84266" w:rsidRPr="00A84266">
        <w:rPr>
          <w:b/>
        </w:rPr>
        <w:t>per month</w:t>
      </w:r>
      <w:commentRangeEnd w:id="5"/>
      <w:r w:rsidR="00513FE3">
        <w:rPr>
          <w:rStyle w:val="CommentReference"/>
          <w:rFonts w:cs="Times New Roman"/>
          <w:color w:val="212120"/>
        </w:rPr>
        <w:commentReference w:id="5"/>
      </w:r>
      <w:commentRangeEnd w:id="6"/>
      <w:r w:rsidR="000971D4">
        <w:rPr>
          <w:rStyle w:val="CommentReference"/>
          <w:rFonts w:cs="Times New Roman"/>
          <w:color w:val="212120"/>
        </w:rPr>
        <w:commentReference w:id="6"/>
      </w:r>
      <w:r w:rsidRPr="00487A30">
        <w:t xml:space="preserve">. </w:t>
      </w:r>
      <w:r>
        <w:t>Prices are</w:t>
      </w:r>
      <w:r w:rsidRPr="00EA6A7D">
        <w:t xml:space="preserve"> subject</w:t>
      </w:r>
      <w:r>
        <w:t xml:space="preserve"> to change. </w:t>
      </w:r>
      <w:r w:rsidR="00B06327" w:rsidRPr="00B06327">
        <w:t>For full details, see the pricing webpage for each AWS service you</w:t>
      </w:r>
      <w:r w:rsidR="00B06327">
        <w:t xml:space="preserve"> will be using in this solution</w:t>
      </w:r>
      <w:r>
        <w:t xml:space="preserve">. </w:t>
      </w:r>
    </w:p>
    <w:p w14:paraId="14D61D6A" w14:textId="325AC72A" w:rsidR="00487A30" w:rsidRPr="006D45F3" w:rsidRDefault="00CE654D" w:rsidP="006D45F3">
      <w:pPr>
        <w:pStyle w:val="Heading2"/>
      </w:pPr>
      <w:bookmarkStart w:id="7" w:name="_Toc503260368"/>
      <w:r w:rsidRPr="006D45F3">
        <w:lastRenderedPageBreak/>
        <w:t xml:space="preserve">Architecture </w:t>
      </w:r>
      <w:r w:rsidR="00BF519E" w:rsidRPr="006D45F3">
        <w:t>Overview</w:t>
      </w:r>
      <w:bookmarkEnd w:id="7"/>
    </w:p>
    <w:p w14:paraId="75332CD8" w14:textId="6BA47BBC" w:rsidR="00487A30" w:rsidRDefault="00CE654D" w:rsidP="00487A30">
      <w:r>
        <w:t xml:space="preserve">Deploying this </w:t>
      </w:r>
      <w:r w:rsidR="008C3718">
        <w:t>solution</w:t>
      </w:r>
      <w:r>
        <w:t xml:space="preserve"> with the </w:t>
      </w:r>
      <w:r w:rsidRPr="00D109ED">
        <w:rPr>
          <w:b/>
        </w:rPr>
        <w:t>default parameters</w:t>
      </w:r>
      <w:r>
        <w:t xml:space="preserve"> builds the following environment in the </w:t>
      </w:r>
      <w:r w:rsidR="00EA0F29">
        <w:t xml:space="preserve">AWS </w:t>
      </w:r>
      <w:r w:rsidR="00016194">
        <w:t>C</w:t>
      </w:r>
      <w:r w:rsidR="00EA0F29">
        <w:t>loud.</w:t>
      </w:r>
    </w:p>
    <w:p w14:paraId="3AD15B30" w14:textId="23F5B9A3" w:rsidR="00EA0F29" w:rsidRPr="00385946" w:rsidRDefault="003F6D80" w:rsidP="00EA0F29">
      <w:pPr>
        <w:pStyle w:val="Picture"/>
        <w:rPr>
          <w:i/>
        </w:rPr>
      </w:pPr>
      <w:commentRangeStart w:id="8"/>
      <w:r>
        <w:rPr>
          <w:i/>
          <w:noProof/>
        </w:rPr>
        <w:drawing>
          <wp:inline distT="0" distB="0" distL="0" distR="0" wp14:anchorId="24DF6BDF" wp14:editId="469BEC13">
            <wp:extent cx="6172200" cy="2186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1-08 at 3.23.35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72200" cy="2186940"/>
                    </a:xfrm>
                    <a:prstGeom prst="rect">
                      <a:avLst/>
                    </a:prstGeom>
                  </pic:spPr>
                </pic:pic>
              </a:graphicData>
            </a:graphic>
          </wp:inline>
        </w:drawing>
      </w:r>
      <w:commentRangeEnd w:id="8"/>
      <w:r w:rsidR="000971D4">
        <w:rPr>
          <w:rStyle w:val="CommentReference"/>
          <w:rFonts w:cs="Times New Roman"/>
          <w:color w:val="212120"/>
        </w:rPr>
        <w:commentReference w:id="8"/>
      </w:r>
    </w:p>
    <w:p w14:paraId="0CB9808D" w14:textId="7B00D4C2" w:rsidR="009E6B5A" w:rsidRDefault="009E6B5A" w:rsidP="009E6B5A">
      <w:pPr>
        <w:pStyle w:val="Caption"/>
      </w:pPr>
      <w:r>
        <w:t xml:space="preserve">Figure 1: </w:t>
      </w:r>
      <w:r w:rsidR="006F5CFA">
        <w:t xml:space="preserve">Real-Time Insights on AWS Account Activity </w:t>
      </w:r>
      <w:r w:rsidR="00890EAC">
        <w:t>a</w:t>
      </w:r>
      <w:r>
        <w:t>rchitecture on AWS</w:t>
      </w:r>
    </w:p>
    <w:p w14:paraId="6B03E732" w14:textId="21DC094D" w:rsidR="00F70A22" w:rsidRDefault="00FB2958" w:rsidP="00FB2958">
      <w:pPr>
        <w:pStyle w:val="Body"/>
      </w:pPr>
      <w:r>
        <w:t xml:space="preserve">The AWS CloudFormation template deploys </w:t>
      </w:r>
      <w:r w:rsidR="009C74CB">
        <w:t>an AWS CloudTrail trail</w:t>
      </w:r>
      <w:r w:rsidR="00F70A22">
        <w:t xml:space="preserve">, an Amazon CloudWatch event, </w:t>
      </w:r>
      <w:ins w:id="9" w:author="Nienhuis, Ryan" w:date="2018-01-18T15:34:00Z">
        <w:r w:rsidR="00DF3829">
          <w:t xml:space="preserve">an </w:t>
        </w:r>
      </w:ins>
      <w:r w:rsidR="00F70A22">
        <w:t>Amazon Kinesis Data Firehose delivery stream</w:t>
      </w:r>
      <w:del w:id="10" w:author="Nienhuis, Ryan" w:date="2018-01-18T15:34:00Z">
        <w:r w:rsidR="00A17222" w:rsidDel="00DF3829">
          <w:delText>s</w:delText>
        </w:r>
      </w:del>
      <w:r w:rsidR="00F70A22">
        <w:t xml:space="preserve">, </w:t>
      </w:r>
      <w:r w:rsidR="00D37D0C">
        <w:t>Amazon Simple Storage Service (Amazon S3) bucket</w:t>
      </w:r>
      <w:r w:rsidR="00A17222">
        <w:t>s</w:t>
      </w:r>
      <w:r w:rsidR="00D37D0C">
        <w:t xml:space="preserve">, </w:t>
      </w:r>
      <w:r w:rsidR="00F70A22">
        <w:t xml:space="preserve">an Amazon Kinesis Data Analytics application, </w:t>
      </w:r>
      <w:ins w:id="11" w:author="Nienhuis, Ryan" w:date="2018-01-18T15:34:00Z">
        <w:r w:rsidR="00DF3829">
          <w:t xml:space="preserve">an Amazon Kinesis Data stream, </w:t>
        </w:r>
      </w:ins>
      <w:r w:rsidR="00F70A22">
        <w:t xml:space="preserve">an AWS Lambda function, Amazon DynamoDB tables, </w:t>
      </w:r>
      <w:r w:rsidR="00A17222">
        <w:t xml:space="preserve">an Amazon Cognito user pool, </w:t>
      </w:r>
      <w:r w:rsidR="00F70A22">
        <w:t xml:space="preserve">and a real-time dashboard. </w:t>
      </w:r>
    </w:p>
    <w:p w14:paraId="05C52137" w14:textId="7B842E2C" w:rsidR="00411BCA" w:rsidRPr="0094264B" w:rsidRDefault="00F70A22" w:rsidP="0094264B">
      <w:pPr>
        <w:pStyle w:val="Body"/>
        <w:rPr>
          <w:color w:val="auto"/>
          <w:kern w:val="0"/>
          <w:szCs w:val="24"/>
        </w:rPr>
      </w:pPr>
      <w:r w:rsidRPr="0094264B">
        <w:rPr>
          <w:szCs w:val="24"/>
        </w:rPr>
        <w:t xml:space="preserve">The AWS CloudTrail trail </w:t>
      </w:r>
      <w:r w:rsidR="00086BAA" w:rsidRPr="0094264B">
        <w:rPr>
          <w:szCs w:val="24"/>
        </w:rPr>
        <w:t>log</w:t>
      </w:r>
      <w:r w:rsidR="00B15F63" w:rsidRPr="0094264B">
        <w:rPr>
          <w:szCs w:val="24"/>
        </w:rPr>
        <w:t>s</w:t>
      </w:r>
      <w:r w:rsidR="00086BAA" w:rsidRPr="0094264B">
        <w:rPr>
          <w:szCs w:val="24"/>
        </w:rPr>
        <w:t xml:space="preserve"> </w:t>
      </w:r>
      <w:commentRangeStart w:id="12"/>
      <w:r w:rsidR="00086BAA" w:rsidRPr="0094264B">
        <w:rPr>
          <w:szCs w:val="24"/>
        </w:rPr>
        <w:t xml:space="preserve">events </w:t>
      </w:r>
      <w:commentRangeEnd w:id="12"/>
      <w:r w:rsidR="006072BC" w:rsidRPr="0094264B">
        <w:rPr>
          <w:rStyle w:val="CommentReference"/>
          <w:rFonts w:cs="Times New Roman"/>
          <w:color w:val="212120"/>
          <w:sz w:val="24"/>
          <w:szCs w:val="24"/>
        </w:rPr>
        <w:commentReference w:id="12"/>
      </w:r>
      <w:r w:rsidR="00086BAA" w:rsidRPr="0094264B">
        <w:rPr>
          <w:szCs w:val="24"/>
        </w:rPr>
        <w:t>that occur in your AWS accounts</w:t>
      </w:r>
      <w:r w:rsidR="009C74CB" w:rsidRPr="0094264B">
        <w:rPr>
          <w:szCs w:val="24"/>
        </w:rPr>
        <w:t xml:space="preserve"> such as </w:t>
      </w:r>
      <w:r w:rsidR="0094264B" w:rsidRPr="0094264B">
        <w:rPr>
          <w:color w:val="auto"/>
          <w:kern w:val="0"/>
          <w:szCs w:val="24"/>
        </w:rPr>
        <w:t>action taken by a user, role, or service</w:t>
      </w:r>
      <w:r w:rsidR="00086BAA" w:rsidRPr="0094264B">
        <w:rPr>
          <w:szCs w:val="24"/>
        </w:rPr>
        <w:t xml:space="preserve">. </w:t>
      </w:r>
      <w:r w:rsidRPr="0094264B">
        <w:rPr>
          <w:szCs w:val="24"/>
        </w:rPr>
        <w:t xml:space="preserve">When an event occurs, an Amazon CloudWatch event </w:t>
      </w:r>
      <w:r w:rsidR="00411BCA" w:rsidRPr="0094264B">
        <w:rPr>
          <w:szCs w:val="24"/>
        </w:rPr>
        <w:t xml:space="preserve">trigger </w:t>
      </w:r>
      <w:r w:rsidR="00D37D0C" w:rsidRPr="0094264B">
        <w:rPr>
          <w:szCs w:val="24"/>
        </w:rPr>
        <w:t xml:space="preserve">sends data to </w:t>
      </w:r>
      <w:r w:rsidR="00411BCA" w:rsidRPr="0094264B">
        <w:rPr>
          <w:szCs w:val="24"/>
        </w:rPr>
        <w:t>an</w:t>
      </w:r>
      <w:r w:rsidR="00D37D0C" w:rsidRPr="0094264B">
        <w:rPr>
          <w:szCs w:val="24"/>
        </w:rPr>
        <w:t xml:space="preserve"> Amazon Kinesis Data Firehose delivery stream</w:t>
      </w:r>
      <w:r w:rsidR="009C68FC" w:rsidRPr="0094264B">
        <w:rPr>
          <w:szCs w:val="24"/>
        </w:rPr>
        <w:t>.</w:t>
      </w:r>
      <w:r w:rsidR="00EC36F1" w:rsidRPr="0094264B">
        <w:rPr>
          <w:szCs w:val="24"/>
        </w:rPr>
        <w:t xml:space="preserve"> The Firehose delivery stream </w:t>
      </w:r>
      <w:r w:rsidR="00D37D0C" w:rsidRPr="0094264B">
        <w:rPr>
          <w:szCs w:val="24"/>
        </w:rPr>
        <w:t xml:space="preserve">archives the </w:t>
      </w:r>
      <w:r w:rsidR="00411BCA" w:rsidRPr="0094264B">
        <w:rPr>
          <w:szCs w:val="24"/>
        </w:rPr>
        <w:t>events</w:t>
      </w:r>
      <w:r w:rsidR="00D37D0C" w:rsidRPr="0094264B">
        <w:rPr>
          <w:szCs w:val="24"/>
        </w:rPr>
        <w:t xml:space="preserve"> in </w:t>
      </w:r>
      <w:r w:rsidR="00411BCA" w:rsidRPr="0094264B">
        <w:rPr>
          <w:szCs w:val="24"/>
        </w:rPr>
        <w:t xml:space="preserve">an Amazon S3 bucket and sends the data to an Amazon Kinesis Data Analytics application for processing. </w:t>
      </w:r>
    </w:p>
    <w:p w14:paraId="2A3DB56A" w14:textId="4FAC3384" w:rsidR="00411BCA" w:rsidRDefault="00411BCA" w:rsidP="00FB2958">
      <w:pPr>
        <w:pStyle w:val="Body"/>
      </w:pPr>
      <w:r>
        <w:t xml:space="preserve">Once the data is processed, it is sent to </w:t>
      </w:r>
      <w:commentRangeStart w:id="13"/>
      <w:del w:id="14" w:author="Nienhuis, Ryan" w:date="2018-01-18T15:35:00Z">
        <w:r w:rsidDel="00DF3829">
          <w:delText xml:space="preserve">another </w:delText>
        </w:r>
        <w:commentRangeEnd w:id="13"/>
        <w:r w:rsidR="0096247E" w:rsidDel="00DF3829">
          <w:rPr>
            <w:rStyle w:val="CommentReference"/>
            <w:rFonts w:cs="Times New Roman"/>
            <w:color w:val="212120"/>
          </w:rPr>
          <w:commentReference w:id="13"/>
        </w:r>
      </w:del>
      <w:ins w:id="15" w:author="Nienhuis, Ryan" w:date="2018-01-18T15:35:00Z">
        <w:r w:rsidR="00DF3829">
          <w:t xml:space="preserve">a Kinesis Data stream. </w:t>
        </w:r>
      </w:ins>
      <w:del w:id="16" w:author="Nienhuis, Ryan" w:date="2018-01-18T15:35:00Z">
        <w:r w:rsidDel="00DF3829">
          <w:delText xml:space="preserve">Firehose delivery stream </w:delText>
        </w:r>
      </w:del>
      <w:del w:id="17" w:author="Nienhuis, Ryan" w:date="2018-01-18T15:36:00Z">
        <w:r w:rsidDel="00DF3829">
          <w:delText>that archives the processed data in an Amazon S3 bucket. Firehose also invokes a</w:delText>
        </w:r>
      </w:del>
      <w:ins w:id="18" w:author="Nienhuis, Ryan" w:date="2018-01-18T15:36:00Z">
        <w:r w:rsidR="00DF3829">
          <w:t>A</w:t>
        </w:r>
      </w:ins>
      <w:r>
        <w:t xml:space="preserve">n AWS Lambda function </w:t>
      </w:r>
      <w:ins w:id="19" w:author="Nienhuis, Ryan" w:date="2018-01-18T15:36:00Z">
        <w:r w:rsidR="00DF3829">
          <w:t xml:space="preserve">reads data from the stream and </w:t>
        </w:r>
      </w:ins>
      <w:del w:id="20" w:author="Nienhuis, Ryan" w:date="2018-01-18T15:36:00Z">
        <w:r w:rsidDel="00DF3829">
          <w:delText xml:space="preserve">that </w:delText>
        </w:r>
      </w:del>
      <w:r>
        <w:t xml:space="preserve">sends the data in real-time to a DynamoDB table to be stored. </w:t>
      </w:r>
    </w:p>
    <w:p w14:paraId="53A96756" w14:textId="2DE1ED2C" w:rsidR="00FB2958" w:rsidRPr="0096247E" w:rsidRDefault="00411BCA" w:rsidP="00FB2958">
      <w:pPr>
        <w:pStyle w:val="Body"/>
        <w:rPr>
          <w:color w:val="auto"/>
          <w:kern w:val="0"/>
        </w:rPr>
      </w:pPr>
      <w:r w:rsidRPr="006A1F45">
        <w:t>The solution’s rea</w:t>
      </w:r>
      <w:r w:rsidR="003134B7" w:rsidRPr="006A1F45">
        <w:t xml:space="preserve">l-time dashboard, which is stored in an </w:t>
      </w:r>
      <w:commentRangeStart w:id="21"/>
      <w:r w:rsidR="003134B7" w:rsidRPr="006A1F45">
        <w:t>Amazon S3 bucket</w:t>
      </w:r>
      <w:commentRangeEnd w:id="21"/>
      <w:r w:rsidR="0096247E">
        <w:rPr>
          <w:rStyle w:val="CommentReference"/>
          <w:rFonts w:cs="Times New Roman"/>
          <w:color w:val="212120"/>
        </w:rPr>
        <w:commentReference w:id="21"/>
      </w:r>
      <w:r w:rsidR="003134B7" w:rsidRPr="006A1F45">
        <w:t xml:space="preserve">, pulls the processed data from the DynamoDB table and displays it. </w:t>
      </w:r>
      <w:r w:rsidR="00A17222" w:rsidRPr="006A1F45">
        <w:t xml:space="preserve">An Amazon Cognito user pool </w:t>
      </w:r>
      <w:r w:rsidR="004515D3" w:rsidRPr="006A1F45">
        <w:t xml:space="preserve">is used </w:t>
      </w:r>
      <w:r w:rsidR="006A1F45" w:rsidRPr="006A1F45">
        <w:rPr>
          <w:color w:val="auto"/>
          <w:kern w:val="0"/>
        </w:rPr>
        <w:t>to add user registration and sign-in to the real-time dashboard.</w:t>
      </w:r>
    </w:p>
    <w:p w14:paraId="2843D2D6" w14:textId="25676DDD" w:rsidR="00E852F6" w:rsidRDefault="004A192F" w:rsidP="008A3078">
      <w:pPr>
        <w:pStyle w:val="Heading1"/>
        <w:keepNext w:val="0"/>
        <w:keepLines w:val="0"/>
      </w:pPr>
      <w:bookmarkStart w:id="22" w:name="_Toc503260369"/>
      <w:r>
        <w:t>Solution Components</w:t>
      </w:r>
      <w:bookmarkEnd w:id="22"/>
    </w:p>
    <w:p w14:paraId="47E390A4" w14:textId="4BC1ED16" w:rsidR="00A25C40" w:rsidRDefault="00A25C40" w:rsidP="008C3D14">
      <w:pPr>
        <w:pStyle w:val="Heading2"/>
      </w:pPr>
      <w:bookmarkStart w:id="23" w:name="_Toc503260370"/>
      <w:r>
        <w:lastRenderedPageBreak/>
        <w:t>Real-Time Event Monitoring</w:t>
      </w:r>
      <w:bookmarkEnd w:id="23"/>
    </w:p>
    <w:p w14:paraId="576C8217" w14:textId="77777777" w:rsidR="00D71AA2" w:rsidRDefault="00A25C40" w:rsidP="00A25C40">
      <w:pPr>
        <w:pStyle w:val="Body"/>
      </w:pPr>
      <w:r>
        <w:t>The Real-Time Insights on AWS Account Activity solution monitors most events that occur in your account in real-time. Some events, however, m</w:t>
      </w:r>
      <w:r w:rsidR="00D71AA2">
        <w:t xml:space="preserve">ight take up to 15 minutes to arrive in Amazon Kinesis Data Firehose from AWS CloudTrail. </w:t>
      </w:r>
    </w:p>
    <w:p w14:paraId="14919B35" w14:textId="77777777" w:rsidR="00D71AA2" w:rsidRDefault="00D71AA2" w:rsidP="00D71AA2">
      <w:pPr>
        <w:pStyle w:val="Heading2"/>
      </w:pPr>
      <w:bookmarkStart w:id="24" w:name="_Toc503260371"/>
      <w:r>
        <w:t>Dashboard</w:t>
      </w:r>
      <w:bookmarkEnd w:id="24"/>
    </w:p>
    <w:p w14:paraId="03B64302" w14:textId="43FFE900" w:rsidR="00601EB0" w:rsidRDefault="00D71AA2" w:rsidP="00D71AA2">
      <w:pPr>
        <w:pStyle w:val="Body"/>
      </w:pPr>
      <w:r>
        <w:t xml:space="preserve">The solution features a simple dashboard that loads data from Amazon DynamoDB into line </w:t>
      </w:r>
      <w:r w:rsidR="00EA4D8E">
        <w:t>charts</w:t>
      </w:r>
      <w:r>
        <w:t xml:space="preserve"> every 10 seconds and bar </w:t>
      </w:r>
      <w:r w:rsidR="00EA4D8E">
        <w:t xml:space="preserve">charts every minute. </w:t>
      </w:r>
      <w:commentRangeStart w:id="25"/>
      <w:r w:rsidR="00B27CA2">
        <w:t xml:space="preserve">The past 15 minutes of data are updated every minute to capture events that </w:t>
      </w:r>
      <w:r w:rsidR="0094264B">
        <w:t>can take up to 15 minutes to arrive</w:t>
      </w:r>
      <w:r w:rsidR="00B27CA2">
        <w:t xml:space="preserve"> from AWS CloudTrail.</w:t>
      </w:r>
      <w:commentRangeEnd w:id="25"/>
      <w:r w:rsidR="00B27CA2">
        <w:rPr>
          <w:rStyle w:val="CommentReference"/>
          <w:rFonts w:cs="Times New Roman"/>
          <w:color w:val="212120"/>
        </w:rPr>
        <w:commentReference w:id="25"/>
      </w:r>
    </w:p>
    <w:p w14:paraId="25EC644D" w14:textId="6247385A" w:rsidR="00FD3FAA" w:rsidRDefault="00601EB0" w:rsidP="009B39BF">
      <w:pPr>
        <w:pStyle w:val="Heading3"/>
      </w:pPr>
      <w:bookmarkStart w:id="26" w:name="_Toc503260372"/>
      <w:r>
        <w:t>Customization</w:t>
      </w:r>
      <w:bookmarkEnd w:id="26"/>
    </w:p>
    <w:p w14:paraId="562A2526" w14:textId="3B31EF4A" w:rsidR="009B39BF" w:rsidRDefault="009B39BF" w:rsidP="009B39BF">
      <w:pPr>
        <w:pStyle w:val="Body"/>
      </w:pPr>
      <w:commentRangeStart w:id="27"/>
      <w:r>
        <w:t>TK</w:t>
      </w:r>
      <w:commentRangeEnd w:id="27"/>
      <w:r>
        <w:rPr>
          <w:rStyle w:val="CommentReference"/>
          <w:rFonts w:cs="Times New Roman"/>
          <w:color w:val="212120"/>
        </w:rPr>
        <w:commentReference w:id="27"/>
      </w:r>
      <w:r>
        <w:t xml:space="preserve"> </w:t>
      </w:r>
    </w:p>
    <w:p w14:paraId="0AE2D4F8" w14:textId="67DBBAE8" w:rsidR="009B39BF" w:rsidRDefault="009B39BF" w:rsidP="009B39BF">
      <w:pPr>
        <w:pStyle w:val="Heading2"/>
      </w:pPr>
      <w:bookmarkStart w:id="28" w:name="_Toc503260373"/>
      <w:r>
        <w:t>Customization</w:t>
      </w:r>
      <w:bookmarkEnd w:id="28"/>
    </w:p>
    <w:p w14:paraId="59A53FB4" w14:textId="0940780E" w:rsidR="009B39BF" w:rsidRDefault="009B39BF" w:rsidP="009B39BF">
      <w:pPr>
        <w:pStyle w:val="Body"/>
      </w:pPr>
      <w:commentRangeStart w:id="29"/>
      <w:r>
        <w:t>TK</w:t>
      </w:r>
      <w:commentRangeEnd w:id="29"/>
      <w:r>
        <w:rPr>
          <w:rStyle w:val="CommentReference"/>
          <w:rFonts w:cs="Times New Roman"/>
          <w:color w:val="212120"/>
        </w:rPr>
        <w:commentReference w:id="29"/>
      </w:r>
    </w:p>
    <w:p w14:paraId="5AC050F3" w14:textId="2CF17760" w:rsidR="00484F53" w:rsidRDefault="00484F53" w:rsidP="009B39BF">
      <w:pPr>
        <w:pStyle w:val="Heading1"/>
      </w:pPr>
      <w:bookmarkStart w:id="30" w:name="_Toc503260374"/>
      <w:r>
        <w:t xml:space="preserve">Design </w:t>
      </w:r>
      <w:commentRangeStart w:id="31"/>
      <w:r>
        <w:t>Considerations</w:t>
      </w:r>
      <w:bookmarkEnd w:id="30"/>
      <w:commentRangeEnd w:id="31"/>
      <w:r w:rsidR="009F64AB">
        <w:rPr>
          <w:rStyle w:val="CommentReference"/>
          <w:rFonts w:ascii="Georgia" w:eastAsia="Times New Roman" w:hAnsi="Georgia" w:cs="Times New Roman"/>
          <w:bCs w:val="0"/>
          <w:color w:val="212120"/>
        </w:rPr>
        <w:commentReference w:id="31"/>
      </w:r>
    </w:p>
    <w:p w14:paraId="7FEA5E19" w14:textId="01A99909" w:rsidR="001674EA" w:rsidRDefault="001674EA" w:rsidP="00484F53">
      <w:pPr>
        <w:pStyle w:val="Heading2"/>
      </w:pPr>
      <w:bookmarkStart w:id="32" w:name="_Toc503260375"/>
      <w:r>
        <w:t>Supported Services</w:t>
      </w:r>
    </w:p>
    <w:p w14:paraId="5D28CF67" w14:textId="218E8A5B" w:rsidR="001674EA" w:rsidRPr="004873F0" w:rsidRDefault="001674EA" w:rsidP="004873F0">
      <w:pPr>
        <w:pStyle w:val="Body"/>
      </w:pPr>
      <w:r>
        <w:t xml:space="preserve">AWS CloudTrail records account activity and service events from most AWS services. </w:t>
      </w:r>
      <w:r w:rsidR="00F01C75" w:rsidRPr="00F01C75">
        <w:t xml:space="preserve">Additionally, some AWS services do not enable logging of all APIs and events. </w:t>
      </w:r>
      <w:r w:rsidR="00F01C75">
        <w:t xml:space="preserve">Note that even </w:t>
      </w:r>
      <w:r w:rsidR="00F01C75" w:rsidRPr="00F01C75">
        <w:t>if you configure logging all management and data events in a trail, you will not create a log with all possible AWS events.</w:t>
      </w:r>
      <w:r w:rsidR="00F01C75">
        <w:t xml:space="preserve"> </w:t>
      </w:r>
      <w:r>
        <w:t xml:space="preserve">For the list of supported services, see </w:t>
      </w:r>
      <w:hyperlink r:id="rId16" w:tgtFrame="_blank" w:history="1">
        <w:r>
          <w:rPr>
            <w:rStyle w:val="Hyperlink"/>
            <w:rFonts w:eastAsiaTheme="majorEastAsia"/>
          </w:rPr>
          <w:t>CloudTrail Supported Services</w:t>
        </w:r>
      </w:hyperlink>
      <w:r>
        <w:t xml:space="preserve"> in the </w:t>
      </w:r>
      <w:r w:rsidRPr="001674EA">
        <w:rPr>
          <w:iCs/>
        </w:rPr>
        <w:t>CloudTrail User Guide</w:t>
      </w:r>
      <w:r>
        <w:rPr>
          <w:i/>
          <w:iCs/>
        </w:rPr>
        <w:t>.</w:t>
      </w:r>
    </w:p>
    <w:p w14:paraId="1FD0EBC4" w14:textId="467D738E" w:rsidR="00484F53" w:rsidRDefault="00484F53" w:rsidP="00484F53">
      <w:pPr>
        <w:pStyle w:val="Heading2"/>
      </w:pPr>
      <w:commentRangeStart w:id="33"/>
      <w:r>
        <w:t xml:space="preserve">Regional </w:t>
      </w:r>
      <w:commentRangeEnd w:id="33"/>
      <w:r w:rsidR="00AA2D56">
        <w:rPr>
          <w:rStyle w:val="CommentReference"/>
          <w:rFonts w:ascii="Georgia" w:eastAsia="Times New Roman" w:hAnsi="Georgia" w:cs="Times New Roman"/>
          <w:bCs w:val="0"/>
          <w:color w:val="212120"/>
        </w:rPr>
        <w:commentReference w:id="33"/>
      </w:r>
      <w:r>
        <w:t>Deployment</w:t>
      </w:r>
      <w:bookmarkEnd w:id="32"/>
    </w:p>
    <w:p w14:paraId="55C6F054" w14:textId="48DF24DD" w:rsidR="00484F53" w:rsidRPr="00484F53" w:rsidRDefault="002420D7" w:rsidP="002420D7">
      <w:pPr>
        <w:pStyle w:val="Body"/>
      </w:pPr>
      <w:r w:rsidRPr="002C531E">
        <w:t xml:space="preserve">This solution uses the Amazon </w:t>
      </w:r>
      <w:r>
        <w:t>Kinesis Data Firehose</w:t>
      </w:r>
      <w:r w:rsidRPr="002C531E">
        <w:t xml:space="preserve"> service, which is currently available in specific AWS Regions only. Therefore, you must launch this solution in</w:t>
      </w:r>
      <w:r>
        <w:t xml:space="preserve"> an AWS Region where Amazon Kinesis Data Firehose</w:t>
      </w:r>
      <w:r w:rsidRPr="002C531E">
        <w:t xml:space="preserve"> is available.</w:t>
      </w:r>
      <w:r w:rsidRPr="002C531E">
        <w:rPr>
          <w:rStyle w:val="FootnoteReference"/>
        </w:rPr>
        <w:footnoteReference w:id="1"/>
      </w:r>
      <w:r>
        <w:t xml:space="preserve"> </w:t>
      </w:r>
      <w:commentRangeStart w:id="34"/>
      <w:commentRangeStart w:id="35"/>
      <w:r>
        <w:t xml:space="preserve">However, once deployed, this solution </w:t>
      </w:r>
      <w:r w:rsidR="002548BD">
        <w:t>monitors all regions for events.</w:t>
      </w:r>
      <w:commentRangeEnd w:id="34"/>
      <w:r w:rsidR="002548BD">
        <w:rPr>
          <w:rStyle w:val="CommentReference"/>
          <w:rFonts w:cs="Times New Roman"/>
          <w:color w:val="212120"/>
        </w:rPr>
        <w:commentReference w:id="34"/>
      </w:r>
      <w:commentRangeEnd w:id="35"/>
      <w:r w:rsidR="00EF2E95">
        <w:rPr>
          <w:rStyle w:val="CommentReference"/>
          <w:rFonts w:cs="Times New Roman"/>
          <w:color w:val="212120"/>
        </w:rPr>
        <w:commentReference w:id="35"/>
      </w:r>
      <w:r w:rsidRPr="002C531E">
        <w:t xml:space="preserve"> </w:t>
      </w:r>
    </w:p>
    <w:p w14:paraId="0A592724" w14:textId="5A9D1C2A" w:rsidR="00D565AD" w:rsidRPr="0075176B" w:rsidRDefault="00D565AD" w:rsidP="009B39BF">
      <w:pPr>
        <w:pStyle w:val="Heading1"/>
      </w:pPr>
      <w:bookmarkStart w:id="36" w:name="_Toc503260376"/>
      <w:r>
        <w:lastRenderedPageBreak/>
        <w:t>AWS CloudFormation Template</w:t>
      </w:r>
      <w:bookmarkEnd w:id="36"/>
    </w:p>
    <w:p w14:paraId="64E3DA8E" w14:textId="584E5C56" w:rsidR="00D565AD" w:rsidRDefault="006674BA" w:rsidP="00D565AD">
      <w:r w:rsidRPr="00966F65">
        <w:rPr>
          <w:noProof/>
        </w:rPr>
        <mc:AlternateContent>
          <mc:Choice Requires="wps">
            <w:drawing>
              <wp:anchor distT="0" distB="0" distL="137160" distR="137160" simplePos="0" relativeHeight="251792384" behindDoc="0" locked="0" layoutInCell="0" allowOverlap="1" wp14:anchorId="1FCDA568" wp14:editId="50A9BA6A">
                <wp:simplePos x="0" y="0"/>
                <wp:positionH relativeFrom="margin">
                  <wp:posOffset>530860</wp:posOffset>
                </wp:positionH>
                <wp:positionV relativeFrom="page">
                  <wp:posOffset>1778000</wp:posOffset>
                </wp:positionV>
                <wp:extent cx="374650" cy="1395095"/>
                <wp:effectExtent l="0" t="2223" r="4128" b="4127"/>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5095"/>
                        </a:xfrm>
                        <a:prstGeom prst="roundRect">
                          <a:avLst>
                            <a:gd name="adj" fmla="val 13032"/>
                          </a:avLst>
                        </a:prstGeom>
                        <a:solidFill>
                          <a:srgbClr val="F2A52C"/>
                        </a:solidFill>
                        <a:extLst/>
                      </wps:spPr>
                      <wps:txbx>
                        <w:txbxContent>
                          <w:p w14:paraId="3EAD63C7" w14:textId="77777777" w:rsidR="00D565AD" w:rsidRPr="006B009D" w:rsidRDefault="00D565AD" w:rsidP="00D565A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View template</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1FCDA568" id="AutoShape 2" o:spid="_x0000_s1026" style="position:absolute;left:0;text-align:left;margin-left:41.8pt;margin-top:140pt;width:29.5pt;height:109.85pt;rotation:90;z-index:251792384;visibility:visible;mso-wrap-style:square;mso-width-percent:0;mso-height-percent:0;mso-wrap-distance-left:10.8pt;mso-wrap-distance-top:0;mso-wrap-distance-right:10.8pt;mso-wrap-distance-bottom:0;mso-position-horizontal:absolute;mso-position-horizontal-relative:margin;mso-position-vertical:absolute;mso-position-vertical-relative:page;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" o:allowincell="f" fillcolor="#f2a52c" stroked="f">
                <v:textbox inset="5.76pt,2.16pt,5.76pt,2.16pt">
                  <w:txbxContent>
                    <w:p w14:paraId="3EAD63C7" w14:textId="77777777" w:rsidR="00D565AD" w:rsidRPr="006B009D" w:rsidRDefault="00D565AD" w:rsidP="00D565A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View template</w:t>
                      </w:r>
                    </w:p>
                  </w:txbxContent>
                </v:textbox>
                <w10:wrap type="square" anchorx="margin" anchory="page"/>
              </v:roundrect>
            </w:pict>
          </mc:Fallback>
        </mc:AlternateContent>
      </w:r>
      <w:r w:rsidR="00D565AD">
        <w:t>This solution uses AWS CloudFormation to automate the deployment of the</w:t>
      </w:r>
      <w:r w:rsidR="009B39BF">
        <w:t xml:space="preserve"> Real-Time Insights on AWS Account Activity solution.</w:t>
      </w:r>
      <w:r w:rsidR="00D565AD">
        <w:t xml:space="preserve"> It includes the following CloudFormation template, which you can download before deployment:</w:t>
      </w:r>
    </w:p>
    <w:p w14:paraId="14446B1B" w14:textId="1F57E714" w:rsidR="00D565AD" w:rsidRDefault="009B39BF" w:rsidP="00D565AD">
      <w:r>
        <w:rPr>
          <w:b/>
        </w:rPr>
        <w:t>r</w:t>
      </w:r>
      <w:r w:rsidRPr="009B39BF">
        <w:rPr>
          <w:b/>
        </w:rPr>
        <w:t>eal-time-insights-account-activity.template</w:t>
      </w:r>
      <w:r w:rsidR="00D565AD" w:rsidRPr="00D82158">
        <w:rPr>
          <w:b/>
        </w:rPr>
        <w:t>:</w:t>
      </w:r>
      <w:r w:rsidR="00D565AD">
        <w:t xml:space="preserve"> </w:t>
      </w:r>
      <w:r w:rsidR="00AC57B8">
        <w:t xml:space="preserve">Use this template to </w:t>
      </w:r>
      <w:r w:rsidR="00D565AD" w:rsidRPr="00D82158">
        <w:t>launch</w:t>
      </w:r>
      <w:r w:rsidR="00BD4253">
        <w:t xml:space="preserve"> the solution</w:t>
      </w:r>
      <w:r w:rsidR="00BD4253">
        <w:rPr>
          <w:color w:val="C00000"/>
        </w:rPr>
        <w:t xml:space="preserve"> </w:t>
      </w:r>
      <w:r w:rsidR="00D565AD">
        <w:t>and all associated components</w:t>
      </w:r>
      <w:r w:rsidR="00D565AD" w:rsidRPr="00D82158">
        <w:t xml:space="preserve">. </w:t>
      </w:r>
      <w:r w:rsidR="00D565AD">
        <w:t>The default configuration deploys</w:t>
      </w:r>
      <w:r w:rsidR="00530E3F">
        <w:t xml:space="preserve"> </w:t>
      </w:r>
      <w:r w:rsidR="0083780B">
        <w:t xml:space="preserve">an </w:t>
      </w:r>
      <w:r w:rsidR="009E074F">
        <w:t>AWS CloudTrail trail, an Amazon CloudWatch event, Amazon Kinesis Data Firehose delivery streams, Amazon Simple Storage Service (Amazon S3) buckets, an Amazon Kinesis Data Analytics application, an AWS Lambda function, Amazon DynamoDB tables, an Amazon Cognito user pool, and a real-time dashboard.</w:t>
      </w:r>
    </w:p>
    <w:p w14:paraId="00D84EFC" w14:textId="07B6C083" w:rsidR="008501AB" w:rsidRPr="00AE4B79" w:rsidRDefault="008E4E88" w:rsidP="00AE4B79">
      <w:pPr>
        <w:pStyle w:val="Heading1"/>
      </w:pPr>
      <w:bookmarkStart w:id="37" w:name="_Toc503260377"/>
      <w:r>
        <w:t xml:space="preserve">Automated </w:t>
      </w:r>
      <w:r w:rsidR="00BF519E">
        <w:t>Deployment</w:t>
      </w:r>
      <w:bookmarkEnd w:id="37"/>
    </w:p>
    <w:p w14:paraId="630E9AF5" w14:textId="0145BF9D" w:rsidR="00530E3F" w:rsidRDefault="00530E3F" w:rsidP="00530E3F">
      <w:pPr>
        <w:spacing w:after="140"/>
      </w:pPr>
      <w:r w:rsidRPr="00966F65">
        <w:t>Before you launch the automated deployment, please review the architecture</w:t>
      </w:r>
      <w:r w:rsidR="0083780B">
        <w:t xml:space="preserve"> </w:t>
      </w:r>
      <w:r w:rsidRPr="00966F65">
        <w:t xml:space="preserve">and other considerations discussed in this guide. </w:t>
      </w:r>
      <w:r>
        <w:t>Follow the step-by-step instructions in this s</w:t>
      </w:r>
      <w:r w:rsidR="0083780B">
        <w:t>ection to configure and deploy the Real-Time Insights on AWS Account Activity</w:t>
      </w:r>
      <w:r>
        <w:t xml:space="preserve"> into your account.</w:t>
      </w:r>
    </w:p>
    <w:p w14:paraId="4A420D8C" w14:textId="3238440A" w:rsidR="00530E3F" w:rsidRDefault="00530E3F" w:rsidP="00221F87">
      <w:r w:rsidRPr="003D629B">
        <w:rPr>
          <w:b/>
        </w:rPr>
        <w:t>Time to deploy:</w:t>
      </w:r>
      <w:r w:rsidRPr="003D629B">
        <w:t xml:space="preserve"> Approximately </w:t>
      </w:r>
      <w:ins w:id="38" w:author="Nienhuis, Ryan" w:date="2018-01-18T15:37:00Z">
        <w:r w:rsidR="00EF2E95">
          <w:t xml:space="preserve">5 minutes. </w:t>
        </w:r>
      </w:ins>
      <w:commentRangeStart w:id="39"/>
      <w:r w:rsidRPr="00530E3F">
        <w:rPr>
          <w:color w:val="C00000"/>
        </w:rPr>
        <w:t>&lt;x minutes/hours&gt;</w:t>
      </w:r>
      <w:commentRangeEnd w:id="39"/>
      <w:r w:rsidR="009A3C27">
        <w:rPr>
          <w:rStyle w:val="CommentReference"/>
        </w:rPr>
        <w:commentReference w:id="39"/>
      </w:r>
      <w:r w:rsidRPr="00530E3F">
        <w:rPr>
          <w:color w:val="C00000"/>
        </w:rPr>
        <w:t xml:space="preserve"> </w:t>
      </w:r>
    </w:p>
    <w:p w14:paraId="541C0296" w14:textId="2F95204D" w:rsidR="008501AB" w:rsidRDefault="00BF519E" w:rsidP="0075176B">
      <w:pPr>
        <w:pStyle w:val="Heading2"/>
      </w:pPr>
      <w:bookmarkStart w:id="40" w:name="_Toc503260378"/>
      <w:r>
        <w:t>Prerequisites</w:t>
      </w:r>
      <w:bookmarkEnd w:id="40"/>
    </w:p>
    <w:p w14:paraId="4C5AA569" w14:textId="67F18B44" w:rsidR="00152571" w:rsidRPr="00152571" w:rsidRDefault="00152571" w:rsidP="00152571">
      <w:commentRangeStart w:id="41"/>
      <w:commentRangeStart w:id="42"/>
      <w:r>
        <w:t>TK</w:t>
      </w:r>
      <w:commentRangeEnd w:id="41"/>
      <w:r>
        <w:rPr>
          <w:rStyle w:val="CommentReference"/>
        </w:rPr>
        <w:commentReference w:id="41"/>
      </w:r>
      <w:commentRangeEnd w:id="42"/>
      <w:r w:rsidR="00EF2E95">
        <w:rPr>
          <w:rStyle w:val="CommentReference"/>
        </w:rPr>
        <w:commentReference w:id="42"/>
      </w:r>
    </w:p>
    <w:p w14:paraId="3ABB13FD" w14:textId="133DB79E" w:rsidR="00BF519E" w:rsidRDefault="000E51EA" w:rsidP="0075176B">
      <w:pPr>
        <w:pStyle w:val="Heading2"/>
      </w:pPr>
      <w:bookmarkStart w:id="43" w:name="_Toc503260379"/>
      <w:commentRangeStart w:id="44"/>
      <w:commentRangeStart w:id="45"/>
      <w:r>
        <w:t>What We’ll Cover</w:t>
      </w:r>
      <w:commentRangeEnd w:id="44"/>
      <w:r w:rsidR="008E4BCB">
        <w:rPr>
          <w:rStyle w:val="CommentReference"/>
          <w:rFonts w:ascii="Georgia" w:eastAsia="Times New Roman" w:hAnsi="Georgia" w:cs="Times New Roman"/>
          <w:bCs w:val="0"/>
          <w:color w:val="212120"/>
        </w:rPr>
        <w:commentReference w:id="44"/>
      </w:r>
      <w:bookmarkEnd w:id="43"/>
      <w:commentRangeEnd w:id="45"/>
      <w:r w:rsidR="00EF2E95">
        <w:rPr>
          <w:rStyle w:val="CommentReference"/>
          <w:rFonts w:ascii="Georgia" w:eastAsia="Times New Roman" w:hAnsi="Georgia" w:cs="Times New Roman"/>
          <w:bCs w:val="0"/>
          <w:color w:val="212120"/>
        </w:rPr>
        <w:commentReference w:id="45"/>
      </w:r>
    </w:p>
    <w:p w14:paraId="79A10C7C" w14:textId="066B03D0" w:rsidR="00570B99" w:rsidRPr="00570B99" w:rsidRDefault="001B5989" w:rsidP="00570B99">
      <w:pPr>
        <w:spacing w:after="140"/>
      </w:pPr>
      <w:r>
        <w:t>The procedure for deploying</w:t>
      </w:r>
      <w:r w:rsidR="00570B99">
        <w:t xml:space="preserve"> </w:t>
      </w:r>
      <w:r w:rsidR="00BC4A90">
        <w:t>this</w:t>
      </w:r>
      <w:r w:rsidR="00570B99">
        <w:t xml:space="preserve"> architecture on AWS</w:t>
      </w:r>
      <w:r>
        <w:t xml:space="preserve"> consists of the following steps</w:t>
      </w:r>
      <w:r w:rsidR="00570B99">
        <w:t>. For detailed instructions, follow the links for each step.</w:t>
      </w:r>
    </w:p>
    <w:p w14:paraId="7B44A311" w14:textId="7D574A80" w:rsidR="00B56F78" w:rsidRPr="00570B99" w:rsidRDefault="00CE5C71" w:rsidP="00B56F78">
      <w:pPr>
        <w:spacing w:after="140"/>
        <w:rPr>
          <w:u w:val="single"/>
        </w:rPr>
      </w:pPr>
      <w:r>
        <w:rPr>
          <w:color w:val="4F81BD"/>
          <w:u w:val="single"/>
        </w:rPr>
        <w:t xml:space="preserve">Step </w:t>
      </w:r>
      <w:r w:rsidR="00803603">
        <w:rPr>
          <w:color w:val="4F81BD"/>
          <w:u w:val="single"/>
        </w:rPr>
        <w:t>1</w:t>
      </w:r>
      <w:r w:rsidR="00B56F78" w:rsidRPr="00570B99">
        <w:rPr>
          <w:color w:val="4F81BD"/>
          <w:u w:val="single"/>
        </w:rPr>
        <w:t xml:space="preserve">. </w:t>
      </w:r>
      <w:r w:rsidR="00E17E65" w:rsidRPr="00E17E65">
        <w:rPr>
          <w:i/>
          <w:color w:val="A6A6A6" w:themeColor="background1" w:themeShade="A6"/>
          <w:u w:val="single"/>
        </w:rPr>
        <w:t xml:space="preserve">Pre-launch </w:t>
      </w:r>
      <w:r w:rsidR="00DE4DE8">
        <w:rPr>
          <w:i/>
          <w:color w:val="A6A6A6" w:themeColor="background1" w:themeShade="A6"/>
          <w:u w:val="single"/>
        </w:rPr>
        <w:t>tasks</w:t>
      </w:r>
      <w:r w:rsidR="00E17E65" w:rsidRPr="00E17E65">
        <w:rPr>
          <w:i/>
          <w:color w:val="A6A6A6" w:themeColor="background1" w:themeShade="A6"/>
          <w:u w:val="single"/>
        </w:rPr>
        <w:t xml:space="preserve">, if </w:t>
      </w:r>
      <w:r w:rsidR="00E17E65">
        <w:rPr>
          <w:i/>
          <w:color w:val="A6A6A6" w:themeColor="background1" w:themeShade="A6"/>
          <w:u w:val="single"/>
        </w:rPr>
        <w:t>required</w:t>
      </w:r>
    </w:p>
    <w:p w14:paraId="1330CB40" w14:textId="47AAB8FE" w:rsidR="00B56F78" w:rsidRPr="001B5989" w:rsidRDefault="00BD415D" w:rsidP="00BD415D">
      <w:pPr>
        <w:pStyle w:val="ListBullet"/>
        <w:spacing w:after="280"/>
        <w:rPr>
          <w:i/>
        </w:rPr>
      </w:pPr>
      <w:r>
        <w:rPr>
          <w:i/>
          <w:color w:val="A6A6A6" w:themeColor="background1" w:themeShade="A6"/>
        </w:rPr>
        <w:t>Tasks in</w:t>
      </w:r>
      <w:r w:rsidR="001B5989" w:rsidRPr="001B5989">
        <w:rPr>
          <w:i/>
          <w:color w:val="A6A6A6" w:themeColor="background1" w:themeShade="A6"/>
        </w:rPr>
        <w:t xml:space="preserve"> this step.</w:t>
      </w:r>
    </w:p>
    <w:p w14:paraId="0FDB82FC" w14:textId="07E6EC06" w:rsidR="00B56F78" w:rsidRPr="00570B99" w:rsidRDefault="00803603" w:rsidP="00B56F78">
      <w:pPr>
        <w:spacing w:after="140"/>
        <w:rPr>
          <w:u w:val="single"/>
        </w:rPr>
      </w:pPr>
      <w:r>
        <w:rPr>
          <w:color w:val="4F81BD"/>
          <w:u w:val="single"/>
        </w:rPr>
        <w:t>Step 2</w:t>
      </w:r>
      <w:r w:rsidR="00B56F78" w:rsidRPr="00570B99">
        <w:rPr>
          <w:color w:val="4F81BD"/>
          <w:u w:val="single"/>
        </w:rPr>
        <w:t xml:space="preserve">. </w:t>
      </w:r>
      <w:r w:rsidR="00CE5C71">
        <w:rPr>
          <w:color w:val="4F81BD"/>
          <w:u w:val="single"/>
        </w:rPr>
        <w:t>Launch the stack</w:t>
      </w:r>
    </w:p>
    <w:p w14:paraId="733CBCEF" w14:textId="3CB2D157" w:rsidR="00B56F78" w:rsidRDefault="00CE5C71" w:rsidP="00B56F78">
      <w:pPr>
        <w:pStyle w:val="ListBullet"/>
        <w:spacing w:after="60"/>
      </w:pPr>
      <w:r>
        <w:t>Launch the AWS CloudFormation template into your</w:t>
      </w:r>
      <w:r w:rsidR="00B56F78">
        <w:t xml:space="preserve"> AWS account.</w:t>
      </w:r>
    </w:p>
    <w:p w14:paraId="7C291049" w14:textId="61EC8F54" w:rsidR="00B56F78" w:rsidRDefault="00CE5C71" w:rsidP="00CE5C71">
      <w:pPr>
        <w:pStyle w:val="ListBullet"/>
        <w:spacing w:after="60"/>
      </w:pPr>
      <w:r>
        <w:t xml:space="preserve">Enter values for required parameters: </w:t>
      </w:r>
      <w:r w:rsidRPr="00EA6A7D">
        <w:rPr>
          <w:i/>
          <w:color w:val="A6A6A6" w:themeColor="background1" w:themeShade="A6"/>
        </w:rPr>
        <w:t>x</w:t>
      </w:r>
      <w:r>
        <w:t xml:space="preserve">, </w:t>
      </w:r>
      <w:r w:rsidRPr="00EA6A7D">
        <w:rPr>
          <w:i/>
          <w:color w:val="A6A6A6" w:themeColor="background1" w:themeShade="A6"/>
        </w:rPr>
        <w:t>y</w:t>
      </w:r>
      <w:r>
        <w:t xml:space="preserve">, </w:t>
      </w:r>
      <w:r w:rsidRPr="00EA6A7D">
        <w:rPr>
          <w:i/>
          <w:color w:val="A6A6A6" w:themeColor="background1" w:themeShade="A6"/>
        </w:rPr>
        <w:t>z</w:t>
      </w:r>
      <w:r>
        <w:t>.</w:t>
      </w:r>
    </w:p>
    <w:p w14:paraId="46C7779A" w14:textId="2F536646" w:rsidR="00CE5C71" w:rsidRDefault="00CE5C71" w:rsidP="00B56F78">
      <w:pPr>
        <w:pStyle w:val="ListBullet"/>
        <w:spacing w:after="280"/>
      </w:pPr>
      <w:r>
        <w:t>Review the other template parameters, and adjust if necessary.</w:t>
      </w:r>
      <w:r w:rsidR="00C460CA">
        <w:rPr>
          <w:color w:val="auto"/>
        </w:rPr>
        <w:t xml:space="preserve"> </w:t>
      </w:r>
    </w:p>
    <w:p w14:paraId="4E62BD46" w14:textId="3E7EB50A" w:rsidR="00B56F78" w:rsidRPr="00570B99" w:rsidRDefault="00803603" w:rsidP="00B56F78">
      <w:pPr>
        <w:spacing w:after="140"/>
        <w:rPr>
          <w:u w:val="single"/>
        </w:rPr>
      </w:pPr>
      <w:r>
        <w:rPr>
          <w:color w:val="4F81BD"/>
          <w:u w:val="single"/>
        </w:rPr>
        <w:t>Step 3</w:t>
      </w:r>
      <w:r w:rsidR="00B56F78" w:rsidRPr="00570B99">
        <w:rPr>
          <w:color w:val="4F81BD"/>
          <w:u w:val="single"/>
        </w:rPr>
        <w:t xml:space="preserve">. </w:t>
      </w:r>
      <w:r w:rsidR="00CE5C71" w:rsidRPr="00BD415D">
        <w:rPr>
          <w:i/>
          <w:color w:val="A6A6A6" w:themeColor="background1" w:themeShade="A6"/>
          <w:u w:val="single"/>
        </w:rPr>
        <w:t>Post-launch tasks, as needed</w:t>
      </w:r>
    </w:p>
    <w:p w14:paraId="3D0410E7" w14:textId="10F9D961" w:rsidR="00B56F78" w:rsidRPr="00C96A1F" w:rsidRDefault="001B5989" w:rsidP="00C96A1F">
      <w:pPr>
        <w:pStyle w:val="ListBullet"/>
        <w:spacing w:after="280"/>
        <w:rPr>
          <w:i/>
        </w:rPr>
      </w:pPr>
      <w:r w:rsidRPr="001B5989">
        <w:rPr>
          <w:i/>
          <w:color w:val="A6A6A6" w:themeColor="background1" w:themeShade="A6"/>
        </w:rPr>
        <w:t>List of tasks, as necessary.</w:t>
      </w:r>
    </w:p>
    <w:p w14:paraId="1DC7FDA9" w14:textId="651C2790" w:rsidR="00F0735F" w:rsidRPr="00FF15AE" w:rsidRDefault="00803603" w:rsidP="000E51EA">
      <w:pPr>
        <w:pStyle w:val="Heading2"/>
        <w:rPr>
          <w:specVanish/>
        </w:rPr>
      </w:pPr>
      <w:bookmarkStart w:id="46" w:name="_Toc503260380"/>
      <w:r>
        <w:lastRenderedPageBreak/>
        <w:t>Step 1</w:t>
      </w:r>
      <w:r w:rsidR="009A7075">
        <w:t>. &lt;Pre-Launch Tasks&gt;</w:t>
      </w:r>
      <w:bookmarkEnd w:id="46"/>
    </w:p>
    <w:p w14:paraId="17011EFC" w14:textId="1A53CEDA" w:rsidR="00DD4C8C" w:rsidRPr="00951D31" w:rsidRDefault="000F0FA3" w:rsidP="000F0FA3">
      <w:pPr>
        <w:pStyle w:val="Body"/>
      </w:pPr>
      <w:r>
        <w:t>TK</w:t>
      </w:r>
    </w:p>
    <w:p w14:paraId="6411DE92" w14:textId="59216F94" w:rsidR="00F0735F" w:rsidRPr="00DF03A2" w:rsidRDefault="00803603" w:rsidP="000E51EA">
      <w:pPr>
        <w:pStyle w:val="Heading2"/>
      </w:pPr>
      <w:bookmarkStart w:id="47" w:name="_Toc503260381"/>
      <w:r>
        <w:t>Step 2</w:t>
      </w:r>
      <w:r w:rsidR="00F0735F" w:rsidRPr="00DF03A2">
        <w:t xml:space="preserve">. Launch the </w:t>
      </w:r>
      <w:r w:rsidR="009A7075">
        <w:t>S</w:t>
      </w:r>
      <w:r w:rsidR="00F0735F" w:rsidRPr="00DF03A2">
        <w:t>tack</w:t>
      </w:r>
      <w:bookmarkEnd w:id="47"/>
    </w:p>
    <w:p w14:paraId="4C506F4C" w14:textId="0252AF66" w:rsidR="00191EA4" w:rsidRDefault="00191EA4" w:rsidP="00191EA4">
      <w:pPr>
        <w:pStyle w:val="Body"/>
        <w:rPr>
          <w:color w:val="C00000"/>
        </w:rPr>
      </w:pPr>
      <w:r>
        <w:t xml:space="preserve">This automated AWS CloudFormation template deploys </w:t>
      </w:r>
      <w:r w:rsidRPr="00936C25">
        <w:rPr>
          <w:color w:val="C00000"/>
        </w:rPr>
        <w:t>&lt;</w:t>
      </w:r>
      <w:r w:rsidR="00494E58">
        <w:rPr>
          <w:color w:val="C00000"/>
        </w:rPr>
        <w:t>solution</w:t>
      </w:r>
      <w:r w:rsidRPr="00936C25">
        <w:rPr>
          <w:color w:val="C00000"/>
        </w:rPr>
        <w:t xml:space="preserve">&gt; </w:t>
      </w:r>
      <w:r w:rsidR="00016194">
        <w:t>on the AWS C</w:t>
      </w:r>
      <w:r w:rsidR="00803603">
        <w:t>loud</w:t>
      </w:r>
      <w:r>
        <w:t xml:space="preserve">. Please make sure that you’ve </w:t>
      </w:r>
      <w:r w:rsidRPr="00DD4C8C">
        <w:rPr>
          <w:color w:val="C00000"/>
        </w:rPr>
        <w:t xml:space="preserve">&lt;prerequisites&gt; </w:t>
      </w:r>
      <w:r>
        <w:t>before launching the stack.</w:t>
      </w:r>
      <w:r w:rsidR="00803603">
        <w:t xml:space="preserve"> </w:t>
      </w:r>
      <w:r w:rsidR="00803603" w:rsidRPr="00803603">
        <w:rPr>
          <w:color w:val="C00000"/>
        </w:rPr>
        <w:t>&lt;Any other important introductory info&gt;</w:t>
      </w:r>
    </w:p>
    <w:p w14:paraId="0FA61D75" w14:textId="3EE2CEFA" w:rsidR="00803603" w:rsidRDefault="00AE4B79" w:rsidP="00803603">
      <w:pPr>
        <w:pStyle w:val="Note"/>
      </w:pPr>
      <w:r w:rsidRPr="00A91D8B">
        <w:rPr>
          <w:noProof/>
          <w:highlight w:val="yellow"/>
        </w:rPr>
        <mc:AlternateContent>
          <mc:Choice Requires="wps">
            <w:drawing>
              <wp:anchor distT="0" distB="0" distL="137160" distR="137160" simplePos="0" relativeHeight="251794432" behindDoc="0" locked="0" layoutInCell="0" allowOverlap="1" wp14:anchorId="1257680B" wp14:editId="055B9568">
                <wp:simplePos x="0" y="0"/>
                <wp:positionH relativeFrom="margin">
                  <wp:posOffset>4857750</wp:posOffset>
                </wp:positionH>
                <wp:positionV relativeFrom="margin">
                  <wp:posOffset>365125</wp:posOffset>
                </wp:positionV>
                <wp:extent cx="570230" cy="1414780"/>
                <wp:effectExtent l="0" t="3175" r="0" b="0"/>
                <wp:wrapSquare wrapText="bothSides"/>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0230" cy="1414780"/>
                        </a:xfrm>
                        <a:prstGeom prst="roundRect">
                          <a:avLst>
                            <a:gd name="adj" fmla="val 13032"/>
                          </a:avLst>
                        </a:prstGeom>
                        <a:solidFill>
                          <a:srgbClr val="007CBC"/>
                        </a:solidFill>
                        <a:ln>
                          <a:noFill/>
                        </a:ln>
                        <a:extLst/>
                      </wps:spPr>
                      <wps:txbx>
                        <w:txbxContent>
                          <w:p w14:paraId="25FCF48B" w14:textId="71988533" w:rsidR="00803603" w:rsidRPr="006B009D" w:rsidRDefault="00803603" w:rsidP="00E11A12">
                            <w:pPr>
                              <w:spacing w:after="0" w:line="260" w:lineRule="exac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 xml:space="preserve">Launch </w:t>
                            </w:r>
                            <w:r>
                              <w:rPr>
                                <w:rFonts w:asciiTheme="minorHAnsi" w:eastAsiaTheme="majorEastAsia" w:hAnsiTheme="minorHAnsi" w:cs="Arial"/>
                                <w:b/>
                                <w:iCs/>
                                <w:color w:val="FFFFFF" w:themeColor="background1"/>
                                <w:sz w:val="28"/>
                                <w:szCs w:val="28"/>
                              </w:rPr>
                              <w:br/>
                              <w:t>Solution</w:t>
                            </w:r>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1257680B" id="_x0000_s1027" style="position:absolute;left:0;text-align:left;margin-left:382.5pt;margin-top:28.75pt;width:44.9pt;height:111.4pt;rotation:90;z-index:251794432;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" o:allowincell="f" fillcolor="#007cbc" stroked="f">
                <v:textbox inset="5.76pt,2.16pt,5.76pt,2.16pt">
                  <w:txbxContent>
                    <w:p w14:paraId="25FCF48B" w14:textId="71988533" w:rsidR="00803603" w:rsidRPr="006B009D" w:rsidRDefault="00803603" w:rsidP="00E11A12">
                      <w:pPr>
                        <w:spacing w:after="0" w:line="260" w:lineRule="exac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r w:rsidRPr="006B009D">
                        <w:rPr>
                          <w:rFonts w:asciiTheme="minorHAnsi" w:eastAsiaTheme="majorEastAsia" w:hAnsiTheme="minorHAnsi" w:cs="Arial"/>
                          <w:b/>
                          <w:iCs/>
                          <w:color w:val="FFFFFF" w:themeColor="background1"/>
                          <w:sz w:val="28"/>
                          <w:szCs w:val="28"/>
                        </w:rPr>
                        <w:t xml:space="preserve">Launch </w:t>
                      </w:r>
                      <w:r>
                        <w:rPr>
                          <w:rFonts w:asciiTheme="minorHAnsi" w:eastAsiaTheme="majorEastAsia" w:hAnsiTheme="minorHAnsi" w:cs="Arial"/>
                          <w:b/>
                          <w:iCs/>
                          <w:color w:val="FFFFFF" w:themeColor="background1"/>
                          <w:sz w:val="28"/>
                          <w:szCs w:val="28"/>
                        </w:rPr>
                        <w:br/>
                        <w:t>Solution</w:t>
                      </w:r>
                    </w:p>
                  </w:txbxContent>
                </v:textbox>
                <w10:wrap type="square" anchorx="margin" anchory="margin"/>
              </v:roundrect>
            </w:pict>
          </mc:Fallback>
        </mc:AlternateContent>
      </w:r>
      <w:r w:rsidR="00803603" w:rsidRPr="00191EA4">
        <w:rPr>
          <w:b/>
        </w:rPr>
        <w:t>Note</w:t>
      </w:r>
      <w:r w:rsidR="00803603">
        <w:t xml:space="preserve">: </w:t>
      </w:r>
      <w:r w:rsidR="00803603" w:rsidRPr="00D4781D">
        <w:t xml:space="preserve"> </w:t>
      </w:r>
      <w:r w:rsidR="00803603" w:rsidRPr="00487A30">
        <w:t xml:space="preserve">You are responsible for the cost of the AWS services used </w:t>
      </w:r>
      <w:r w:rsidR="00803603">
        <w:t>while running this solution</w:t>
      </w:r>
      <w:r w:rsidR="00803603" w:rsidRPr="00487A30">
        <w:t xml:space="preserve">. </w:t>
      </w:r>
      <w:r w:rsidR="00803603">
        <w:t xml:space="preserve">See the </w:t>
      </w:r>
      <w:hyperlink w:anchor="_Cost" w:history="1">
        <w:r w:rsidR="00803603" w:rsidRPr="00AF5C59">
          <w:rPr>
            <w:rStyle w:val="Hyperlink"/>
          </w:rPr>
          <w:t xml:space="preserve">Cost </w:t>
        </w:r>
      </w:hyperlink>
      <w:r w:rsidR="00803603">
        <w:t xml:space="preserve"> section for more details. For full details, see the pricing webpage for each AWS service you will be using in this solution. </w:t>
      </w:r>
    </w:p>
    <w:p w14:paraId="4D52E88B" w14:textId="4A58773A" w:rsidR="00803603" w:rsidRPr="00722556" w:rsidRDefault="00803603" w:rsidP="00CE2546">
      <w:pPr>
        <w:pStyle w:val="ListNumber"/>
        <w:numPr>
          <w:ilvl w:val="0"/>
          <w:numId w:val="13"/>
        </w:numPr>
        <w:jc w:val="left"/>
      </w:pPr>
      <w:r>
        <w:t>Log in to the AWS Management Console and click the button to the right to l</w:t>
      </w:r>
      <w:r w:rsidRPr="00752989">
        <w:t>aunch the</w:t>
      </w:r>
      <w:r w:rsidR="008E4BCB">
        <w:t xml:space="preserve"> </w:t>
      </w:r>
      <w:r w:rsidR="008E4BCB" w:rsidRPr="008E4BCB">
        <w:rPr>
          <w:rFonts w:ascii="Courier New" w:hAnsi="Courier New" w:cs="Courier New"/>
        </w:rPr>
        <w:t>real-time-insights-account-activity</w:t>
      </w:r>
      <w:r w:rsidR="008E4BCB">
        <w:rPr>
          <w:rFonts w:ascii="Courier New" w:hAnsi="Courier New" w:cs="Courier New"/>
          <w:color w:val="C00000"/>
        </w:rPr>
        <w:t xml:space="preserve"> </w:t>
      </w:r>
      <w:r w:rsidRPr="00752989">
        <w:t>AWS CloudFormation template</w:t>
      </w:r>
      <w:r>
        <w:t xml:space="preserve">. </w:t>
      </w:r>
      <w:r>
        <w:br/>
      </w:r>
      <w:r w:rsidRPr="00084E84">
        <w:t>You</w:t>
      </w:r>
      <w:r>
        <w:t xml:space="preserve"> can also </w:t>
      </w:r>
      <w:hyperlink r:id="rId17" w:history="1">
        <w:r w:rsidRPr="00D82158">
          <w:rPr>
            <w:rStyle w:val="Hyperlink"/>
          </w:rPr>
          <w:t>download the template</w:t>
        </w:r>
      </w:hyperlink>
      <w:r>
        <w:t xml:space="preserve"> as a starting point for your own implementation</w:t>
      </w:r>
      <w:r w:rsidRPr="00722556">
        <w:t>.</w:t>
      </w:r>
    </w:p>
    <w:p w14:paraId="00AFF67D" w14:textId="346206B7" w:rsidR="00803603" w:rsidRDefault="00803603" w:rsidP="00803603">
      <w:pPr>
        <w:pStyle w:val="ListNumber"/>
        <w:numPr>
          <w:ilvl w:val="0"/>
          <w:numId w:val="5"/>
        </w:numPr>
      </w:pPr>
      <w:r w:rsidRPr="00084E84">
        <w:t xml:space="preserve">The template is launched in the </w:t>
      </w:r>
      <w:r>
        <w:t xml:space="preserve">US East (N. Virginia) </w:t>
      </w:r>
      <w:r w:rsidRPr="00084E84">
        <w:t xml:space="preserve">Region by default. </w:t>
      </w:r>
      <w:r>
        <w:t xml:space="preserve">To launch the </w:t>
      </w:r>
      <w:r w:rsidR="008F2FC3">
        <w:t>solution</w:t>
      </w:r>
      <w:r>
        <w:t xml:space="preserve"> in a different AWS Region, use</w:t>
      </w:r>
      <w:r w:rsidRPr="00084E84">
        <w:t xml:space="preserve"> the region</w:t>
      </w:r>
      <w:r>
        <w:t xml:space="preserve"> selector in the console navigation bar. </w:t>
      </w:r>
    </w:p>
    <w:p w14:paraId="798FD2A7" w14:textId="3945A1C7" w:rsidR="00803603" w:rsidRPr="00E377C6" w:rsidRDefault="00803603" w:rsidP="00803603">
      <w:pPr>
        <w:pStyle w:val="Note"/>
        <w:ind w:left="450"/>
      </w:pPr>
      <w:r w:rsidRPr="00EA713B">
        <w:rPr>
          <w:b/>
        </w:rPr>
        <w:t>Note</w:t>
      </w:r>
      <w:r w:rsidRPr="00E377C6">
        <w:t>: This solution uses the</w:t>
      </w:r>
      <w:r w:rsidR="00354A5E">
        <w:t xml:space="preserve"> Amazon Kinesis Data Firehose</w:t>
      </w:r>
      <w:r w:rsidRPr="00E377C6">
        <w:t xml:space="preserve"> service, which is currently available in specific AWS Regions only. Therefore, you must </w:t>
      </w:r>
      <w:r>
        <w:t>launch this solution</w:t>
      </w:r>
      <w:r w:rsidRPr="00E377C6">
        <w:t xml:space="preserve"> an AWS Region where</w:t>
      </w:r>
      <w:r w:rsidR="00354A5E">
        <w:t xml:space="preserve"> Amazon Kinesis Data Firehose</w:t>
      </w:r>
      <w:r w:rsidRPr="00E377C6">
        <w:t xml:space="preserve"> is available.</w:t>
      </w:r>
      <w:r w:rsidRPr="00EA713B">
        <w:rPr>
          <w:rStyle w:val="FootnoteReference"/>
          <w:color w:val="212120"/>
        </w:rPr>
        <w:t xml:space="preserve"> </w:t>
      </w:r>
      <w:r w:rsidRPr="00084E84">
        <w:rPr>
          <w:rStyle w:val="FootnoteReference"/>
          <w:color w:val="212120"/>
        </w:rPr>
        <w:footnoteReference w:id="2"/>
      </w:r>
      <w:r>
        <w:t xml:space="preserve"> </w:t>
      </w:r>
    </w:p>
    <w:p w14:paraId="083AB75F" w14:textId="1A731641" w:rsidR="0000588A" w:rsidRPr="00C3618C" w:rsidRDefault="0000588A" w:rsidP="0000588A">
      <w:pPr>
        <w:pStyle w:val="ListNumber"/>
        <w:numPr>
          <w:ilvl w:val="0"/>
          <w:numId w:val="5"/>
        </w:numPr>
        <w:jc w:val="left"/>
      </w:pPr>
      <w:r w:rsidRPr="00C3618C">
        <w:t xml:space="preserve">On the </w:t>
      </w:r>
      <w:r w:rsidRPr="00C3618C">
        <w:rPr>
          <w:b/>
        </w:rPr>
        <w:t>Specify Details</w:t>
      </w:r>
      <w:r w:rsidRPr="00C3618C">
        <w:t xml:space="preserve"> page, assign a name to your </w:t>
      </w:r>
      <w:r>
        <w:t>solution</w:t>
      </w:r>
      <w:r w:rsidRPr="00C3618C">
        <w:t xml:space="preserve"> stack.</w:t>
      </w:r>
    </w:p>
    <w:p w14:paraId="4F9970E8" w14:textId="37023B55" w:rsidR="0000588A" w:rsidRPr="00C3618C" w:rsidRDefault="0000588A" w:rsidP="0000588A">
      <w:pPr>
        <w:pStyle w:val="ListNumber"/>
        <w:numPr>
          <w:ilvl w:val="0"/>
          <w:numId w:val="5"/>
        </w:numPr>
        <w:jc w:val="left"/>
      </w:pPr>
      <w:r w:rsidRPr="00C3618C">
        <w:t xml:space="preserve">Under </w:t>
      </w:r>
      <w:r w:rsidRPr="00C3618C">
        <w:rPr>
          <w:b/>
        </w:rPr>
        <w:t>Parameters</w:t>
      </w:r>
      <w:r w:rsidRPr="00C3618C">
        <w:t>, review the parameters for the template and modify them as necessary. This solution uses the following default values.</w:t>
      </w:r>
    </w:p>
    <w:tbl>
      <w:tblPr>
        <w:tblStyle w:val="AWS"/>
        <w:tblW w:w="0" w:type="auto"/>
        <w:tblLook w:val="04A0" w:firstRow="1" w:lastRow="0" w:firstColumn="1" w:lastColumn="0" w:noHBand="0" w:noVBand="1"/>
      </w:tblPr>
      <w:tblGrid>
        <w:gridCol w:w="2249"/>
        <w:gridCol w:w="1979"/>
        <w:gridCol w:w="5348"/>
      </w:tblGrid>
      <w:tr w:rsidR="00752989" w14:paraId="6EC01FF4" w14:textId="77777777" w:rsidTr="00551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14:paraId="38552B33" w14:textId="77777777" w:rsidR="00752989" w:rsidRDefault="00752989" w:rsidP="005A7E14">
            <w:pPr>
              <w:pStyle w:val="Tabletext"/>
            </w:pPr>
            <w:commentRangeStart w:id="48"/>
            <w:r>
              <w:t>Parameter</w:t>
            </w:r>
          </w:p>
        </w:tc>
        <w:tc>
          <w:tcPr>
            <w:tcW w:w="1979" w:type="dxa"/>
          </w:tcPr>
          <w:p w14:paraId="36671653" w14:textId="77777777" w:rsidR="00752989" w:rsidRDefault="00752989" w:rsidP="005A7E14">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348" w:type="dxa"/>
          </w:tcPr>
          <w:p w14:paraId="2BD03CFA" w14:textId="77777777" w:rsidR="00752989" w:rsidRDefault="00752989" w:rsidP="005A7E14">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5A6F3D" w14:paraId="18858BB1" w14:textId="77777777" w:rsidTr="00551D6A">
        <w:tc>
          <w:tcPr>
            <w:cnfStyle w:val="001000000000" w:firstRow="0" w:lastRow="0" w:firstColumn="1" w:lastColumn="0" w:oddVBand="0" w:evenVBand="0" w:oddHBand="0" w:evenHBand="0" w:firstRowFirstColumn="0" w:firstRowLastColumn="0" w:lastRowFirstColumn="0" w:lastRowLastColumn="0"/>
            <w:tcW w:w="2249" w:type="dxa"/>
          </w:tcPr>
          <w:p w14:paraId="5B96CB60" w14:textId="082C28DD" w:rsidR="00752989" w:rsidRDefault="005A6F3D" w:rsidP="005A7E14">
            <w:pPr>
              <w:pStyle w:val="Tabletext"/>
            </w:pPr>
            <w:r>
              <w:t>KeyPairName</w:t>
            </w:r>
          </w:p>
        </w:tc>
        <w:tc>
          <w:tcPr>
            <w:tcW w:w="1979" w:type="dxa"/>
          </w:tcPr>
          <w:p w14:paraId="430505E8" w14:textId="776937FD" w:rsidR="00752989" w:rsidRPr="0000588A" w:rsidRDefault="00141802" w:rsidP="005A7E14">
            <w:pPr>
              <w:pStyle w:val="Tabletext"/>
              <w:cnfStyle w:val="000000000000" w:firstRow="0" w:lastRow="0" w:firstColumn="0" w:lastColumn="0" w:oddVBand="0" w:evenVBand="0" w:oddHBand="0" w:evenHBand="0" w:firstRowFirstColumn="0" w:firstRowLastColumn="0" w:lastRowFirstColumn="0" w:lastRowLastColumn="0"/>
              <w:rPr>
                <w:i/>
              </w:rPr>
            </w:pPr>
            <w:r w:rsidRPr="0000588A">
              <w:rPr>
                <w:i/>
                <w:color w:val="C00000"/>
              </w:rPr>
              <w:t>&lt;</w:t>
            </w:r>
            <w:r w:rsidR="005A6F3D" w:rsidRPr="0000588A">
              <w:rPr>
                <w:i/>
                <w:color w:val="C00000"/>
              </w:rPr>
              <w:t>Requires input</w:t>
            </w:r>
            <w:r w:rsidRPr="0000588A">
              <w:rPr>
                <w:i/>
                <w:color w:val="C00000"/>
              </w:rPr>
              <w:t>&gt;</w:t>
            </w:r>
          </w:p>
        </w:tc>
        <w:tc>
          <w:tcPr>
            <w:tcW w:w="5348" w:type="dxa"/>
          </w:tcPr>
          <w:p w14:paraId="32C05B91" w14:textId="7F87AE2E" w:rsidR="00752989" w:rsidRDefault="005A6F3D" w:rsidP="005A6F3D">
            <w:pPr>
              <w:pStyle w:val="Tabletext"/>
              <w:cnfStyle w:val="000000000000" w:firstRow="0" w:lastRow="0" w:firstColumn="0" w:lastColumn="0" w:oddVBand="0" w:evenVBand="0" w:oddHBand="0" w:evenHBand="0" w:firstRowFirstColumn="0" w:firstRowLastColumn="0" w:lastRowFirstColumn="0" w:lastRowLastColumn="0"/>
            </w:pPr>
            <w:r>
              <w:t>Public/private key pair, which allows you to connect securely to your instance after it launches. When you created an AWS account, this is the key pair you created in your preferred region.</w:t>
            </w:r>
          </w:p>
        </w:tc>
      </w:tr>
      <w:tr w:rsidR="005A6F3D" w14:paraId="40ED6220" w14:textId="77777777" w:rsidTr="00551D6A">
        <w:tc>
          <w:tcPr>
            <w:cnfStyle w:val="001000000000" w:firstRow="0" w:lastRow="0" w:firstColumn="1" w:lastColumn="0" w:oddVBand="0" w:evenVBand="0" w:oddHBand="0" w:evenHBand="0" w:firstRowFirstColumn="0" w:firstRowLastColumn="0" w:lastRowFirstColumn="0" w:lastRowLastColumn="0"/>
            <w:tcW w:w="2249" w:type="dxa"/>
          </w:tcPr>
          <w:p w14:paraId="564CB9C0" w14:textId="133204D0" w:rsidR="00752989" w:rsidRDefault="005A6F3D" w:rsidP="005A7E14">
            <w:pPr>
              <w:pStyle w:val="Tabletext"/>
            </w:pPr>
            <w:r>
              <w:t>ADInstanceType</w:t>
            </w:r>
          </w:p>
        </w:tc>
        <w:tc>
          <w:tcPr>
            <w:tcW w:w="1979" w:type="dxa"/>
          </w:tcPr>
          <w:p w14:paraId="587EDA48" w14:textId="23411D75" w:rsidR="00752989" w:rsidRPr="00141802" w:rsidRDefault="005A6F3D" w:rsidP="005A7E14">
            <w:pPr>
              <w:pStyle w:val="Table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141802">
              <w:rPr>
                <w:rFonts w:ascii="Courier New" w:hAnsi="Courier New" w:cs="Courier New"/>
              </w:rPr>
              <w:t>m3.xlarge</w:t>
            </w:r>
          </w:p>
        </w:tc>
        <w:tc>
          <w:tcPr>
            <w:tcW w:w="5348" w:type="dxa"/>
          </w:tcPr>
          <w:p w14:paraId="1588ECB4" w14:textId="37752A31" w:rsidR="00752989" w:rsidRDefault="005A6F3D" w:rsidP="005A7E14">
            <w:pPr>
              <w:pStyle w:val="Tabletext"/>
              <w:cnfStyle w:val="000000000000" w:firstRow="0" w:lastRow="0" w:firstColumn="0" w:lastColumn="0" w:oddVBand="0" w:evenVBand="0" w:oddHBand="0" w:evenHBand="0" w:firstRowFirstColumn="0" w:firstRowLastColumn="0" w:lastRowFirstColumn="0" w:lastRowLastColumn="0"/>
            </w:pPr>
            <w:r>
              <w:t>Amazon EC2 instance type for the first Active Directory instance</w:t>
            </w:r>
          </w:p>
        </w:tc>
      </w:tr>
      <w:tr w:rsidR="005A6F3D" w14:paraId="2D8F669A" w14:textId="77777777" w:rsidTr="00551D6A">
        <w:tc>
          <w:tcPr>
            <w:cnfStyle w:val="001000000000" w:firstRow="0" w:lastRow="0" w:firstColumn="1" w:lastColumn="0" w:oddVBand="0" w:evenVBand="0" w:oddHBand="0" w:evenHBand="0" w:firstRowFirstColumn="0" w:firstRowLastColumn="0" w:lastRowFirstColumn="0" w:lastRowLastColumn="0"/>
            <w:tcW w:w="2249" w:type="dxa"/>
          </w:tcPr>
          <w:p w14:paraId="6DDA29F5" w14:textId="24E07896" w:rsidR="00752989" w:rsidRDefault="005A6F3D" w:rsidP="005A7E14">
            <w:pPr>
              <w:pStyle w:val="Tabletext"/>
            </w:pPr>
            <w:r>
              <w:t>AD2InstanceType</w:t>
            </w:r>
          </w:p>
        </w:tc>
        <w:tc>
          <w:tcPr>
            <w:tcW w:w="1979" w:type="dxa"/>
          </w:tcPr>
          <w:p w14:paraId="65888F04" w14:textId="58BD1D38" w:rsidR="00752989" w:rsidRPr="00141802" w:rsidRDefault="005A6F3D" w:rsidP="005A7E14">
            <w:pPr>
              <w:pStyle w:val="Table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141802">
              <w:rPr>
                <w:rFonts w:ascii="Courier New" w:hAnsi="Courier New" w:cs="Courier New"/>
              </w:rPr>
              <w:t>m3.xlarge</w:t>
            </w:r>
          </w:p>
        </w:tc>
        <w:tc>
          <w:tcPr>
            <w:tcW w:w="5348" w:type="dxa"/>
          </w:tcPr>
          <w:p w14:paraId="42E385C3" w14:textId="6A16E321" w:rsidR="00752989" w:rsidRDefault="005A6F3D" w:rsidP="005A7E14">
            <w:pPr>
              <w:pStyle w:val="Tabletext"/>
              <w:cnfStyle w:val="000000000000" w:firstRow="0" w:lastRow="0" w:firstColumn="0" w:lastColumn="0" w:oddVBand="0" w:evenVBand="0" w:oddHBand="0" w:evenHBand="0" w:firstRowFirstColumn="0" w:firstRowLastColumn="0" w:lastRowFirstColumn="0" w:lastRowLastColumn="0"/>
            </w:pPr>
            <w:r>
              <w:t>Amazon EC2 instance type for the second Active Directory instance</w:t>
            </w:r>
          </w:p>
        </w:tc>
      </w:tr>
      <w:tr w:rsidR="005A6F3D" w14:paraId="22C08125" w14:textId="77777777" w:rsidTr="00551D6A">
        <w:tc>
          <w:tcPr>
            <w:cnfStyle w:val="001000000000" w:firstRow="0" w:lastRow="0" w:firstColumn="1" w:lastColumn="0" w:oddVBand="0" w:evenVBand="0" w:oddHBand="0" w:evenHBand="0" w:firstRowFirstColumn="0" w:firstRowLastColumn="0" w:lastRowFirstColumn="0" w:lastRowLastColumn="0"/>
            <w:tcW w:w="2249" w:type="dxa"/>
          </w:tcPr>
          <w:p w14:paraId="715FF6D6" w14:textId="2206308A" w:rsidR="001E26C6" w:rsidRPr="001E26C6" w:rsidRDefault="005A6F3D" w:rsidP="005A7E14">
            <w:pPr>
              <w:pStyle w:val="Tabletext"/>
              <w:rPr>
                <w:i/>
                <w:color w:val="808080" w:themeColor="background1" w:themeShade="80"/>
              </w:rPr>
            </w:pPr>
            <w:r w:rsidRPr="005A6F3D">
              <w:rPr>
                <w:i/>
                <w:color w:val="808080" w:themeColor="background1" w:themeShade="80"/>
              </w:rPr>
              <w:t>etc.</w:t>
            </w:r>
          </w:p>
        </w:tc>
        <w:tc>
          <w:tcPr>
            <w:tcW w:w="1979" w:type="dxa"/>
          </w:tcPr>
          <w:p w14:paraId="098D683B" w14:textId="77777777" w:rsidR="00752989" w:rsidRDefault="00752989" w:rsidP="005A7E14">
            <w:pPr>
              <w:pStyle w:val="Tabletext"/>
              <w:cnfStyle w:val="000000000000" w:firstRow="0" w:lastRow="0" w:firstColumn="0" w:lastColumn="0" w:oddVBand="0" w:evenVBand="0" w:oddHBand="0" w:evenHBand="0" w:firstRowFirstColumn="0" w:firstRowLastColumn="0" w:lastRowFirstColumn="0" w:lastRowLastColumn="0"/>
            </w:pPr>
          </w:p>
        </w:tc>
        <w:tc>
          <w:tcPr>
            <w:tcW w:w="5348" w:type="dxa"/>
          </w:tcPr>
          <w:p w14:paraId="10E455E9" w14:textId="77777777" w:rsidR="00752989" w:rsidRDefault="00752989" w:rsidP="005A7E14">
            <w:pPr>
              <w:pStyle w:val="Tabletext"/>
              <w:cnfStyle w:val="000000000000" w:firstRow="0" w:lastRow="0" w:firstColumn="0" w:lastColumn="0" w:oddVBand="0" w:evenVBand="0" w:oddHBand="0" w:evenHBand="0" w:firstRowFirstColumn="0" w:firstRowLastColumn="0" w:lastRowFirstColumn="0" w:lastRowLastColumn="0"/>
            </w:pPr>
          </w:p>
        </w:tc>
      </w:tr>
      <w:tr w:rsidR="001E26C6" w14:paraId="4E96B39B" w14:textId="77777777" w:rsidTr="00551D6A">
        <w:tc>
          <w:tcPr>
            <w:cnfStyle w:val="001000000000" w:firstRow="0" w:lastRow="0" w:firstColumn="1" w:lastColumn="0" w:oddVBand="0" w:evenVBand="0" w:oddHBand="0" w:evenHBand="0" w:firstRowFirstColumn="0" w:firstRowLastColumn="0" w:lastRowFirstColumn="0" w:lastRowLastColumn="0"/>
            <w:tcW w:w="2249" w:type="dxa"/>
          </w:tcPr>
          <w:p w14:paraId="3DB2E6C3" w14:textId="77777777" w:rsidR="001E26C6" w:rsidRPr="005A6F3D" w:rsidRDefault="001E26C6" w:rsidP="005A7E14">
            <w:pPr>
              <w:pStyle w:val="Tabletext"/>
              <w:rPr>
                <w:i/>
                <w:color w:val="808080" w:themeColor="background1" w:themeShade="80"/>
              </w:rPr>
            </w:pPr>
          </w:p>
        </w:tc>
        <w:tc>
          <w:tcPr>
            <w:tcW w:w="1979" w:type="dxa"/>
          </w:tcPr>
          <w:p w14:paraId="134BAA33" w14:textId="77777777" w:rsidR="001E26C6" w:rsidRDefault="001E26C6" w:rsidP="005A7E14">
            <w:pPr>
              <w:pStyle w:val="Tabletext"/>
              <w:cnfStyle w:val="000000000000" w:firstRow="0" w:lastRow="0" w:firstColumn="0" w:lastColumn="0" w:oddVBand="0" w:evenVBand="0" w:oddHBand="0" w:evenHBand="0" w:firstRowFirstColumn="0" w:firstRowLastColumn="0" w:lastRowFirstColumn="0" w:lastRowLastColumn="0"/>
            </w:pPr>
          </w:p>
        </w:tc>
        <w:tc>
          <w:tcPr>
            <w:tcW w:w="5348" w:type="dxa"/>
          </w:tcPr>
          <w:p w14:paraId="58CD1475" w14:textId="77777777" w:rsidR="001E26C6" w:rsidRDefault="001E26C6" w:rsidP="005A7E14">
            <w:pPr>
              <w:pStyle w:val="Tabletext"/>
              <w:cnfStyle w:val="000000000000" w:firstRow="0" w:lastRow="0" w:firstColumn="0" w:lastColumn="0" w:oddVBand="0" w:evenVBand="0" w:oddHBand="0" w:evenHBand="0" w:firstRowFirstColumn="0" w:firstRowLastColumn="0" w:lastRowFirstColumn="0" w:lastRowLastColumn="0"/>
            </w:pPr>
          </w:p>
        </w:tc>
      </w:tr>
      <w:tr w:rsidR="001E26C6" w14:paraId="32746CDB" w14:textId="77777777" w:rsidTr="00551D6A">
        <w:tc>
          <w:tcPr>
            <w:cnfStyle w:val="001000000000" w:firstRow="0" w:lastRow="0" w:firstColumn="1" w:lastColumn="0" w:oddVBand="0" w:evenVBand="0" w:oddHBand="0" w:evenHBand="0" w:firstRowFirstColumn="0" w:firstRowLastColumn="0" w:lastRowFirstColumn="0" w:lastRowLastColumn="0"/>
            <w:tcW w:w="2249" w:type="dxa"/>
          </w:tcPr>
          <w:p w14:paraId="067518C1" w14:textId="40A63CFA" w:rsidR="001E26C6" w:rsidRPr="005A6F3D" w:rsidRDefault="001E26C6" w:rsidP="006862D3">
            <w:pPr>
              <w:pStyle w:val="Tabletext"/>
              <w:jc w:val="left"/>
              <w:rPr>
                <w:i/>
                <w:color w:val="808080" w:themeColor="background1" w:themeShade="80"/>
              </w:rPr>
            </w:pPr>
            <w:commentRangeStart w:id="49"/>
            <w:r w:rsidRPr="0057380E">
              <w:rPr>
                <w:sz w:val="20"/>
                <w:szCs w:val="20"/>
              </w:rPr>
              <w:lastRenderedPageBreak/>
              <w:t>Send</w:t>
            </w:r>
            <w:r w:rsidR="00890EAC">
              <w:rPr>
                <w:sz w:val="20"/>
                <w:szCs w:val="20"/>
              </w:rPr>
              <w:t xml:space="preserve"> </w:t>
            </w:r>
            <w:r w:rsidRPr="0057380E">
              <w:rPr>
                <w:sz w:val="20"/>
                <w:szCs w:val="20"/>
              </w:rPr>
              <w:t>Anonymous</w:t>
            </w:r>
            <w:r w:rsidR="00890EAC">
              <w:rPr>
                <w:sz w:val="20"/>
                <w:szCs w:val="20"/>
              </w:rPr>
              <w:t xml:space="preserve"> Usage </w:t>
            </w:r>
            <w:r w:rsidRPr="0057380E">
              <w:rPr>
                <w:sz w:val="20"/>
                <w:szCs w:val="20"/>
              </w:rPr>
              <w:t>Data</w:t>
            </w:r>
          </w:p>
        </w:tc>
        <w:tc>
          <w:tcPr>
            <w:tcW w:w="1979" w:type="dxa"/>
          </w:tcPr>
          <w:p w14:paraId="5543569D" w14:textId="5F139704" w:rsidR="001E26C6" w:rsidRDefault="001E26C6" w:rsidP="001E26C6">
            <w:pPr>
              <w:pStyle w:val="Tabletext"/>
              <w:cnfStyle w:val="000000000000" w:firstRow="0" w:lastRow="0" w:firstColumn="0" w:lastColumn="0" w:oddVBand="0" w:evenVBand="0" w:oddHBand="0" w:evenHBand="0" w:firstRowFirstColumn="0" w:firstRowLastColumn="0" w:lastRowFirstColumn="0" w:lastRowLastColumn="0"/>
            </w:pPr>
            <w:r w:rsidRPr="0057380E">
              <w:rPr>
                <w:rFonts w:ascii="Courier New" w:hAnsi="Courier New" w:cs="Courier New"/>
                <w:sz w:val="20"/>
                <w:szCs w:val="20"/>
              </w:rPr>
              <w:t>Yes</w:t>
            </w:r>
          </w:p>
        </w:tc>
        <w:tc>
          <w:tcPr>
            <w:tcW w:w="5348" w:type="dxa"/>
          </w:tcPr>
          <w:p w14:paraId="0D955F3B" w14:textId="44DA1442" w:rsidR="001E26C6" w:rsidRPr="0057380E" w:rsidRDefault="001E26C6" w:rsidP="001E26C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57380E">
              <w:rPr>
                <w:sz w:val="20"/>
                <w:szCs w:val="20"/>
              </w:rPr>
              <w:t>Send anonymous data to AWS to help us understand</w:t>
            </w:r>
            <w:r>
              <w:rPr>
                <w:sz w:val="20"/>
                <w:szCs w:val="20"/>
              </w:rPr>
              <w:t xml:space="preserve"> </w:t>
            </w:r>
            <w:r w:rsidRPr="001E26C6">
              <w:rPr>
                <w:color w:val="C00000"/>
                <w:sz w:val="20"/>
                <w:szCs w:val="20"/>
              </w:rPr>
              <w:t>&lt;solution&gt;</w:t>
            </w:r>
            <w:r w:rsidRPr="0057380E">
              <w:rPr>
                <w:sz w:val="20"/>
                <w:szCs w:val="20"/>
              </w:rPr>
              <w:t xml:space="preserve"> usage and </w:t>
            </w:r>
            <w:r w:rsidRPr="001E26C6">
              <w:rPr>
                <w:color w:val="C00000"/>
                <w:sz w:val="20"/>
                <w:szCs w:val="20"/>
              </w:rPr>
              <w:t>&lt;related cost savings, or other purpose&gt;</w:t>
            </w:r>
            <w:r w:rsidRPr="0057380E">
              <w:rPr>
                <w:sz w:val="20"/>
                <w:szCs w:val="20"/>
              </w:rPr>
              <w:t xml:space="preserve"> across our customer base as a whole. To opt out of this feature, select </w:t>
            </w:r>
            <w:r w:rsidRPr="0057380E">
              <w:rPr>
                <w:rFonts w:ascii="Courier New" w:hAnsi="Courier New" w:cs="Courier New"/>
                <w:sz w:val="20"/>
                <w:szCs w:val="20"/>
              </w:rPr>
              <w:t>No</w:t>
            </w:r>
            <w:r w:rsidRPr="0057380E">
              <w:rPr>
                <w:sz w:val="20"/>
                <w:szCs w:val="20"/>
              </w:rPr>
              <w:t xml:space="preserve">. </w:t>
            </w:r>
          </w:p>
          <w:p w14:paraId="135EAF36" w14:textId="367307B1" w:rsidR="001E26C6" w:rsidRDefault="001E26C6" w:rsidP="001E26C6">
            <w:pPr>
              <w:pStyle w:val="Tabletext"/>
              <w:cnfStyle w:val="000000000000" w:firstRow="0" w:lastRow="0" w:firstColumn="0" w:lastColumn="0" w:oddVBand="0" w:evenVBand="0" w:oddHBand="0" w:evenHBand="0" w:firstRowFirstColumn="0" w:firstRowLastColumn="0" w:lastRowFirstColumn="0" w:lastRowLastColumn="0"/>
            </w:pPr>
            <w:r w:rsidRPr="0057380E">
              <w:rPr>
                <w:sz w:val="20"/>
                <w:szCs w:val="20"/>
              </w:rPr>
              <w:t>For more information, see the appendix.</w:t>
            </w:r>
            <w:commentRangeEnd w:id="49"/>
            <w:r w:rsidR="006862D3">
              <w:rPr>
                <w:rStyle w:val="CommentReference"/>
                <w:rFonts w:cs="Times New Roman"/>
                <w:color w:val="212120"/>
              </w:rPr>
              <w:commentReference w:id="49"/>
            </w:r>
            <w:commentRangeEnd w:id="48"/>
            <w:r w:rsidR="002C1D01">
              <w:rPr>
                <w:rStyle w:val="CommentReference"/>
                <w:rFonts w:cs="Times New Roman"/>
                <w:color w:val="212120"/>
              </w:rPr>
              <w:commentReference w:id="48"/>
            </w:r>
          </w:p>
        </w:tc>
      </w:tr>
    </w:tbl>
    <w:p w14:paraId="681E7404" w14:textId="2A601BF6" w:rsidR="00551D6A" w:rsidRPr="00803719" w:rsidRDefault="00016194" w:rsidP="00551D6A">
      <w:pPr>
        <w:pStyle w:val="ListNumber"/>
        <w:numPr>
          <w:ilvl w:val="0"/>
          <w:numId w:val="5"/>
        </w:numPr>
      </w:pPr>
      <w:r>
        <w:t>Choose</w:t>
      </w:r>
      <w:r w:rsidR="00551D6A">
        <w:t xml:space="preserve"> </w:t>
      </w:r>
      <w:r w:rsidR="00551D6A">
        <w:rPr>
          <w:b/>
        </w:rPr>
        <w:t>Next.</w:t>
      </w:r>
    </w:p>
    <w:p w14:paraId="73559D35" w14:textId="028A4EE4" w:rsidR="00551D6A" w:rsidRDefault="00551D6A" w:rsidP="00551D6A">
      <w:pPr>
        <w:pStyle w:val="ListNumber"/>
        <w:numPr>
          <w:ilvl w:val="0"/>
          <w:numId w:val="5"/>
        </w:numPr>
      </w:pPr>
      <w:r>
        <w:t xml:space="preserve">On the </w:t>
      </w:r>
      <w:r w:rsidRPr="00191EA4">
        <w:rPr>
          <w:b/>
        </w:rPr>
        <w:t>Options</w:t>
      </w:r>
      <w:r>
        <w:t xml:space="preserve"> page,</w:t>
      </w:r>
      <w:r w:rsidR="002C1D01">
        <w:t xml:space="preserve"> choose </w:t>
      </w:r>
      <w:r w:rsidR="002C1D01" w:rsidRPr="002C1D01">
        <w:rPr>
          <w:b/>
        </w:rPr>
        <w:t>Next</w:t>
      </w:r>
      <w:r w:rsidR="002C1D01">
        <w:t>.</w:t>
      </w:r>
    </w:p>
    <w:p w14:paraId="367CFFB4" w14:textId="466781E9" w:rsidR="00551D6A" w:rsidRDefault="00551D6A" w:rsidP="0081332A">
      <w:pPr>
        <w:pStyle w:val="ListNumber"/>
      </w:pPr>
      <w:r>
        <w:t xml:space="preserve">On the </w:t>
      </w:r>
      <w:r w:rsidRPr="00191EA4">
        <w:rPr>
          <w:b/>
        </w:rPr>
        <w:t>Review</w:t>
      </w:r>
      <w:r>
        <w:t xml:space="preserve"> page, review and confirm the settings. Be sure to check the box acknowledging that the template </w:t>
      </w:r>
      <w:r w:rsidR="0081332A" w:rsidRPr="0081332A">
        <w:t>will create AWS Identity and Access Management (IAM) resources</w:t>
      </w:r>
      <w:r>
        <w:t>.</w:t>
      </w:r>
    </w:p>
    <w:p w14:paraId="746A6332" w14:textId="0EC63E91" w:rsidR="00551D6A" w:rsidRPr="00471DAC" w:rsidRDefault="00016194" w:rsidP="00551D6A">
      <w:pPr>
        <w:pStyle w:val="ListNumber"/>
        <w:numPr>
          <w:ilvl w:val="0"/>
          <w:numId w:val="5"/>
        </w:numPr>
      </w:pPr>
      <w:r>
        <w:t>Choose</w:t>
      </w:r>
      <w:r w:rsidR="00551D6A" w:rsidRPr="00471DAC">
        <w:t xml:space="preserve"> </w:t>
      </w:r>
      <w:r w:rsidR="00551D6A" w:rsidRPr="00803719">
        <w:rPr>
          <w:b/>
        </w:rPr>
        <w:t>Create</w:t>
      </w:r>
      <w:r w:rsidR="00551D6A" w:rsidRPr="00471DAC">
        <w:t xml:space="preserve"> to deploy the stack.</w:t>
      </w:r>
    </w:p>
    <w:p w14:paraId="306C67F5" w14:textId="24DDB2C8" w:rsidR="00551D6A" w:rsidRDefault="00551D6A" w:rsidP="00551D6A">
      <w:pPr>
        <w:pStyle w:val="ListNumber"/>
        <w:numPr>
          <w:ilvl w:val="0"/>
          <w:numId w:val="0"/>
        </w:numPr>
        <w:ind w:left="360"/>
      </w:pPr>
      <w:r>
        <w:t xml:space="preserve">You can view the status of the stack in the AWS CloudFormation Console in the </w:t>
      </w:r>
      <w:r w:rsidRPr="009D08B4">
        <w:rPr>
          <w:b/>
        </w:rPr>
        <w:t>Status</w:t>
      </w:r>
      <w:r>
        <w:t xml:space="preserve"> column. You should see a status of </w:t>
      </w:r>
      <w:r w:rsidRPr="00F70E81">
        <w:rPr>
          <w:color w:val="76923C" w:themeColor="accent3" w:themeShade="BF"/>
        </w:rPr>
        <w:t xml:space="preserve">CREATE_COMPLETE </w:t>
      </w:r>
      <w:r>
        <w:t xml:space="preserve">in roughly </w:t>
      </w:r>
      <w:r w:rsidR="00D85BE2" w:rsidRPr="00D85BE2">
        <w:rPr>
          <w:b/>
        </w:rPr>
        <w:t>TK</w:t>
      </w:r>
      <w:r>
        <w:t xml:space="preserve"> minutes.</w:t>
      </w:r>
    </w:p>
    <w:p w14:paraId="60373B12" w14:textId="2DB585F0" w:rsidR="00016194" w:rsidRPr="0057380E" w:rsidRDefault="00016194" w:rsidP="00016194">
      <w:pPr>
        <w:pStyle w:val="Note"/>
      </w:pPr>
      <w:commentRangeStart w:id="50"/>
      <w:r w:rsidRPr="0057380E">
        <w:rPr>
          <w:b/>
        </w:rPr>
        <w:t>Note:</w:t>
      </w:r>
      <w:r w:rsidRPr="0057380E">
        <w:t xml:space="preserve"> In addition to the primary AWS Lambda function </w:t>
      </w:r>
      <w:r>
        <w:rPr>
          <w:rFonts w:ascii="Courier New" w:hAnsi="Courier New" w:cs="Courier New"/>
          <w:color w:val="212121"/>
        </w:rPr>
        <w:t>&lt;function(s)..&gt;</w:t>
      </w:r>
      <w:r w:rsidRPr="0057380E">
        <w:t>,</w:t>
      </w:r>
      <w:r w:rsidRPr="0057380E">
        <w:rPr>
          <w:color w:val="212121"/>
        </w:rPr>
        <w:t xml:space="preserve"> </w:t>
      </w:r>
      <w:r w:rsidRPr="0057380E">
        <w:t xml:space="preserve">this solution includes the </w:t>
      </w:r>
      <w:r w:rsidRPr="0057380E">
        <w:rPr>
          <w:rFonts w:ascii="Courier New" w:hAnsi="Courier New" w:cs="Courier New"/>
        </w:rPr>
        <w:t>solution-helper</w:t>
      </w:r>
      <w:r w:rsidRPr="0057380E">
        <w:t xml:space="preserve"> Lambda function, which runs only during initial configuration or when resources are updated or deleted.</w:t>
      </w:r>
      <w:r>
        <w:t xml:space="preserve"> </w:t>
      </w:r>
    </w:p>
    <w:p w14:paraId="41E21681" w14:textId="7079D19D" w:rsidR="00016194" w:rsidRPr="0057380E" w:rsidRDefault="00016194" w:rsidP="00016194">
      <w:pPr>
        <w:pStyle w:val="Note"/>
      </w:pPr>
      <w:r w:rsidRPr="0057380E">
        <w:t xml:space="preserve">When running this solution, you will see </w:t>
      </w:r>
      <w:r>
        <w:t>&lt;</w:t>
      </w:r>
      <w:r w:rsidRPr="0057380E">
        <w:t>both</w:t>
      </w:r>
      <w:r>
        <w:t>&gt;</w:t>
      </w:r>
      <w:r w:rsidRPr="0057380E">
        <w:t xml:space="preserve"> Lambda functions i</w:t>
      </w:r>
      <w:r>
        <w:t>n the AWS console, but only the</w:t>
      </w:r>
      <w:r>
        <w:rPr>
          <w:rFonts w:ascii="Courier New" w:hAnsi="Courier New" w:cs="Courier New"/>
          <w:color w:val="212121"/>
        </w:rPr>
        <w:t xml:space="preserve"> &lt;function&gt;</w:t>
      </w:r>
      <w:r w:rsidRPr="0057380E">
        <w:rPr>
          <w:color w:val="212121"/>
        </w:rPr>
        <w:t xml:space="preserve"> </w:t>
      </w:r>
      <w:r w:rsidRPr="0057380E">
        <w:t xml:space="preserve">function is regularly active. However, do not delete the </w:t>
      </w:r>
      <w:r w:rsidRPr="0057380E">
        <w:rPr>
          <w:rFonts w:ascii="Courier New" w:hAnsi="Courier New" w:cs="Courier New"/>
        </w:rPr>
        <w:t>solution-helper</w:t>
      </w:r>
      <w:r w:rsidRPr="0057380E">
        <w:t xml:space="preserve"> function as it is necessary to manage associated resources.</w:t>
      </w:r>
    </w:p>
    <w:commentRangeEnd w:id="50"/>
    <w:p w14:paraId="0F844427" w14:textId="77777777" w:rsidR="00016194" w:rsidRDefault="00D85BE2" w:rsidP="00551D6A">
      <w:pPr>
        <w:pStyle w:val="ListNumber"/>
        <w:numPr>
          <w:ilvl w:val="0"/>
          <w:numId w:val="0"/>
        </w:numPr>
        <w:ind w:left="360"/>
      </w:pPr>
      <w:r>
        <w:rPr>
          <w:rStyle w:val="CommentReference"/>
        </w:rPr>
        <w:commentReference w:id="50"/>
      </w:r>
    </w:p>
    <w:p w14:paraId="27C0C326" w14:textId="26E6A94A" w:rsidR="00F0735F" w:rsidRDefault="00803603" w:rsidP="000E51EA">
      <w:pPr>
        <w:pStyle w:val="Heading2"/>
      </w:pPr>
      <w:bookmarkStart w:id="51" w:name="_Toc503260382"/>
      <w:commentRangeStart w:id="52"/>
      <w:r>
        <w:t xml:space="preserve">Step </w:t>
      </w:r>
      <w:commentRangeEnd w:id="52"/>
      <w:r w:rsidR="00D85BE2">
        <w:rPr>
          <w:rStyle w:val="CommentReference"/>
          <w:rFonts w:ascii="Georgia" w:eastAsia="Times New Roman" w:hAnsi="Georgia" w:cs="Times New Roman"/>
          <w:bCs w:val="0"/>
          <w:color w:val="212120"/>
        </w:rPr>
        <w:commentReference w:id="52"/>
      </w:r>
      <w:r>
        <w:t>3</w:t>
      </w:r>
      <w:r w:rsidR="009A7075">
        <w:t>. &lt;Post-Configuration T</w:t>
      </w:r>
      <w:r w:rsidR="00F0735F">
        <w:t>asks</w:t>
      </w:r>
      <w:r w:rsidR="009A7075">
        <w:t>&gt;</w:t>
      </w:r>
      <w:bookmarkEnd w:id="51"/>
    </w:p>
    <w:p w14:paraId="6BDAB669" w14:textId="468EC49E" w:rsidR="00951D31" w:rsidRPr="00951D31" w:rsidRDefault="005A7E14" w:rsidP="00951D31">
      <w:pPr>
        <w:rPr>
          <w:i/>
          <w:color w:val="A6A6A6" w:themeColor="background1" w:themeShade="A6"/>
        </w:rPr>
      </w:pPr>
      <w:r>
        <w:rPr>
          <w:i/>
          <w:color w:val="A6A6A6" w:themeColor="background1" w:themeShade="A6"/>
        </w:rPr>
        <w:t>Add steps as necessary.</w:t>
      </w:r>
      <w:r w:rsidR="00951D31" w:rsidRPr="00951D31">
        <w:rPr>
          <w:i/>
          <w:color w:val="A6A6A6" w:themeColor="background1" w:themeShade="A6"/>
        </w:rPr>
        <w:t xml:space="preserve"> </w:t>
      </w:r>
    </w:p>
    <w:p w14:paraId="0D20448B" w14:textId="62A81FD8" w:rsidR="008A3078" w:rsidRPr="007A0C80" w:rsidRDefault="008A3078">
      <w:pPr>
        <w:spacing w:after="140" w:line="280" w:lineRule="atLeast"/>
        <w:rPr>
          <w:rFonts w:eastAsiaTheme="majorEastAsia"/>
        </w:rPr>
      </w:pPr>
    </w:p>
    <w:p w14:paraId="36962819" w14:textId="186C4859" w:rsidR="00BF519E" w:rsidRDefault="001353B7" w:rsidP="008A3078">
      <w:pPr>
        <w:pStyle w:val="Heading1"/>
        <w:keepNext w:val="0"/>
        <w:keepLines w:val="0"/>
      </w:pPr>
      <w:bookmarkStart w:id="53" w:name="_Toc503260383"/>
      <w:r>
        <w:t>Security</w:t>
      </w:r>
      <w:bookmarkEnd w:id="53"/>
    </w:p>
    <w:p w14:paraId="39266F94" w14:textId="77777777" w:rsidR="00D828D0" w:rsidRDefault="00D828D0" w:rsidP="00D828D0">
      <w:r w:rsidRPr="00DA3A64">
        <w:t xml:space="preserve">When you build systems on AWS infrastructure, security responsibilities are shared between you and AWS. This shared model can reduce your operational burden as AWS operates, manages, and controls the components from the host operating system and virtualization layer down to the physical security of the facilities in which the services operate. For more information about security on AWS, visit the </w:t>
      </w:r>
      <w:commentRangeStart w:id="54"/>
      <w:r w:rsidR="00FD3B3E">
        <w:fldChar w:fldCharType="begin"/>
      </w:r>
      <w:r w:rsidR="00FD3B3E">
        <w:instrText xml:space="preserve"> HYPERLINK "http://aws.amazon.com/security/" </w:instrText>
      </w:r>
      <w:r w:rsidR="00FD3B3E">
        <w:fldChar w:fldCharType="separate"/>
      </w:r>
      <w:r w:rsidRPr="00DA3A64">
        <w:rPr>
          <w:rStyle w:val="Hyperlink"/>
        </w:rPr>
        <w:t>AWS Security Center</w:t>
      </w:r>
      <w:r w:rsidR="00FD3B3E">
        <w:rPr>
          <w:rStyle w:val="Hyperlink"/>
        </w:rPr>
        <w:fldChar w:fldCharType="end"/>
      </w:r>
      <w:commentRangeEnd w:id="54"/>
      <w:r w:rsidR="00D85BE2">
        <w:rPr>
          <w:rStyle w:val="CommentReference"/>
        </w:rPr>
        <w:commentReference w:id="54"/>
      </w:r>
      <w:r w:rsidRPr="00DA3A64">
        <w:t>.</w:t>
      </w:r>
    </w:p>
    <w:p w14:paraId="1E0DEE13" w14:textId="31A51B1E" w:rsidR="00AA2D56" w:rsidRDefault="00AA2D56" w:rsidP="00AA2D56">
      <w:pPr>
        <w:pStyle w:val="Heading2"/>
      </w:pPr>
      <w:r>
        <w:lastRenderedPageBreak/>
        <w:t>AWS CloudTrail</w:t>
      </w:r>
    </w:p>
    <w:p w14:paraId="7039B8CF" w14:textId="0493BD98" w:rsidR="00AA2D56" w:rsidRDefault="00AA2D56" w:rsidP="00AA2D56">
      <w:pPr>
        <w:pStyle w:val="Body"/>
        <w:rPr>
          <w:rFonts w:ascii="Times New Roman" w:hAnsi="Times New Roman"/>
          <w:color w:val="auto"/>
          <w:kern w:val="0"/>
          <w:szCs w:val="24"/>
        </w:rPr>
      </w:pPr>
      <w:r>
        <w:t xml:space="preserve">By default, AWS CloudTrail log files are encrypted using Amazon Simple Storage Service (Amazon S3) Server Side Encryption (SSE) and placed into your Amazon S3 bucket. You can control access to log files by applying AWS Identity and Access Management (IAM) or S3 bucket policies. You can add an additional layer of security by enabling S3 </w:t>
      </w:r>
      <w:hyperlink r:id="rId18" w:tgtFrame="_blank" w:history="1">
        <w:r>
          <w:rPr>
            <w:rStyle w:val="Hyperlink"/>
            <w:rFonts w:eastAsiaTheme="majorEastAsia"/>
          </w:rPr>
          <w:t>Multi Factor Authentication (MFA) Delete</w:t>
        </w:r>
      </w:hyperlink>
      <w:r>
        <w:t xml:space="preserve"> on your S3 bucket. </w:t>
      </w:r>
    </w:p>
    <w:p w14:paraId="5C7E0C4E" w14:textId="77777777" w:rsidR="00AA2D56" w:rsidRPr="00AA2D56" w:rsidRDefault="00AA2D56" w:rsidP="00AA2D56"/>
    <w:p w14:paraId="2E1F1247" w14:textId="29F2438B" w:rsidR="00AE2FE8" w:rsidRDefault="00AE2FE8" w:rsidP="008A3078">
      <w:pPr>
        <w:pStyle w:val="Heading1"/>
        <w:keepNext w:val="0"/>
        <w:keepLines w:val="0"/>
      </w:pPr>
      <w:bookmarkStart w:id="55" w:name="_Toc503260384"/>
      <w:r>
        <w:t>Additional Resources</w:t>
      </w:r>
      <w:bookmarkEnd w:id="55"/>
    </w:p>
    <w:p w14:paraId="45344728" w14:textId="77777777" w:rsidR="00FE0C91" w:rsidRPr="0022075B" w:rsidRDefault="00FE0C91" w:rsidP="00957E18">
      <w:pPr>
        <w:spacing w:before="280" w:after="120"/>
        <w:rPr>
          <w:b/>
          <w:color w:val="4F81BD"/>
          <w:kern w:val="0"/>
        </w:rPr>
      </w:pPr>
      <w:r w:rsidRPr="0022075B">
        <w:rPr>
          <w:b/>
          <w:color w:val="4F81BD"/>
        </w:rPr>
        <w:t>AWS services</w:t>
      </w:r>
    </w:p>
    <w:p w14:paraId="2C10791B" w14:textId="7A90A4D9" w:rsidR="00890EAC" w:rsidRDefault="0007357A" w:rsidP="00D85BE2">
      <w:pPr>
        <w:pStyle w:val="ListBullet"/>
      </w:pPr>
      <w:hyperlink r:id="rId19" w:history="1">
        <w:r w:rsidR="00890EAC">
          <w:rPr>
            <w:rStyle w:val="Hyperlink"/>
          </w:rPr>
          <w:t>AWS CloudFormation</w:t>
        </w:r>
      </w:hyperlink>
      <w:r w:rsidR="00FE0C91" w:rsidRPr="00FE0C91">
        <w:t xml:space="preserve"> </w:t>
      </w:r>
    </w:p>
    <w:p w14:paraId="0CD6F1AA" w14:textId="6F67C83E" w:rsidR="00DE08F9" w:rsidRDefault="0007357A" w:rsidP="00DE08F9">
      <w:pPr>
        <w:pStyle w:val="ListBullet"/>
      </w:pPr>
      <w:hyperlink r:id="rId20" w:history="1">
        <w:r w:rsidR="00D85BE2" w:rsidRPr="00DE08F9">
          <w:rPr>
            <w:rStyle w:val="Hyperlink"/>
          </w:rPr>
          <w:t>Amazon Kinesis Data Firehose</w:t>
        </w:r>
      </w:hyperlink>
    </w:p>
    <w:p w14:paraId="1B682E9E" w14:textId="18C5D8E9" w:rsidR="00DE08F9" w:rsidRDefault="0007357A" w:rsidP="00DE08F9">
      <w:pPr>
        <w:pStyle w:val="ListBullet"/>
      </w:pPr>
      <w:hyperlink r:id="rId21" w:history="1">
        <w:r w:rsidR="00DE08F9" w:rsidRPr="00DE08F9">
          <w:rPr>
            <w:rStyle w:val="Hyperlink"/>
          </w:rPr>
          <w:t>Amazon Kinesis Data Analytics</w:t>
        </w:r>
      </w:hyperlink>
    </w:p>
    <w:p w14:paraId="0BE0EF41" w14:textId="688D07A0" w:rsidR="00DE08F9" w:rsidRDefault="0007357A" w:rsidP="00DE08F9">
      <w:pPr>
        <w:pStyle w:val="ListBullet"/>
      </w:pPr>
      <w:hyperlink r:id="rId22" w:history="1">
        <w:r w:rsidR="00DE08F9" w:rsidRPr="00DE08F9">
          <w:rPr>
            <w:rStyle w:val="Hyperlink"/>
          </w:rPr>
          <w:t>AWS CloudTrail</w:t>
        </w:r>
      </w:hyperlink>
    </w:p>
    <w:p w14:paraId="7B79D4AD" w14:textId="1F11D7DB" w:rsidR="00DE08F9" w:rsidRDefault="0007357A" w:rsidP="00DE08F9">
      <w:pPr>
        <w:pStyle w:val="ListBullet"/>
      </w:pPr>
      <w:hyperlink r:id="rId23" w:history="1">
        <w:r w:rsidR="00DE08F9" w:rsidRPr="00DE08F9">
          <w:rPr>
            <w:rStyle w:val="Hyperlink"/>
          </w:rPr>
          <w:t>Amazon CloudWatch</w:t>
        </w:r>
      </w:hyperlink>
    </w:p>
    <w:p w14:paraId="05C2A342" w14:textId="585C03A0" w:rsidR="00D85BE2" w:rsidRDefault="0007357A" w:rsidP="00D85BE2">
      <w:pPr>
        <w:pStyle w:val="ListBullet"/>
      </w:pPr>
      <w:hyperlink r:id="rId24" w:history="1">
        <w:r w:rsidR="00D85BE2" w:rsidRPr="00DE08F9">
          <w:rPr>
            <w:rStyle w:val="Hyperlink"/>
          </w:rPr>
          <w:t>AWS Lambda</w:t>
        </w:r>
      </w:hyperlink>
    </w:p>
    <w:p w14:paraId="24C8C894" w14:textId="77073E34" w:rsidR="00D85BE2" w:rsidRDefault="0007357A" w:rsidP="00D85BE2">
      <w:pPr>
        <w:pStyle w:val="ListBullet"/>
      </w:pPr>
      <w:hyperlink r:id="rId25" w:history="1">
        <w:r w:rsidR="00D85BE2" w:rsidRPr="00DE08F9">
          <w:rPr>
            <w:rStyle w:val="Hyperlink"/>
          </w:rPr>
          <w:t>Amazon DynamoDB</w:t>
        </w:r>
      </w:hyperlink>
    </w:p>
    <w:p w14:paraId="7BA567F9" w14:textId="791645A4" w:rsidR="00D85BE2" w:rsidRPr="00D85BE2" w:rsidRDefault="0007357A" w:rsidP="00D85BE2">
      <w:pPr>
        <w:pStyle w:val="ListBullet"/>
      </w:pPr>
      <w:hyperlink r:id="rId26" w:history="1">
        <w:r w:rsidR="00D85BE2" w:rsidRPr="008043FA">
          <w:rPr>
            <w:rStyle w:val="Hyperlink"/>
          </w:rPr>
          <w:t>Amazon Cognito</w:t>
        </w:r>
      </w:hyperlink>
    </w:p>
    <w:p w14:paraId="72BDBE61" w14:textId="78ED9734" w:rsidR="008A3078" w:rsidRPr="007A0C80" w:rsidRDefault="008A3078" w:rsidP="00EE6F15">
      <w:pPr>
        <w:pStyle w:val="ListBullet"/>
        <w:rPr>
          <w:rFonts w:eastAsiaTheme="majorEastAsia"/>
        </w:rPr>
      </w:pPr>
      <w:r>
        <w:br w:type="page"/>
      </w:r>
    </w:p>
    <w:p w14:paraId="25F9313A" w14:textId="0986649D" w:rsidR="004F1FF7" w:rsidRDefault="00951D31" w:rsidP="008A3078">
      <w:pPr>
        <w:pStyle w:val="Heading1"/>
        <w:keepNext w:val="0"/>
        <w:keepLines w:val="0"/>
      </w:pPr>
      <w:bookmarkStart w:id="56" w:name="_Toc503260385"/>
      <w:r>
        <w:lastRenderedPageBreak/>
        <w:t>Appendix</w:t>
      </w:r>
      <w:r w:rsidR="00141802">
        <w:t xml:space="preserve"> A</w:t>
      </w:r>
      <w:r>
        <w:t>:</w:t>
      </w:r>
      <w:r w:rsidR="004F1FF7">
        <w:t xml:space="preserve"> </w:t>
      </w:r>
      <w:r w:rsidR="008043FA">
        <w:t>Customizing the Dashboard</w:t>
      </w:r>
      <w:bookmarkEnd w:id="56"/>
    </w:p>
    <w:p w14:paraId="0EF93314" w14:textId="281E13AB" w:rsidR="004F1FF7" w:rsidRDefault="008043FA" w:rsidP="008043FA">
      <w:pPr>
        <w:pStyle w:val="Body"/>
      </w:pPr>
      <w:commentRangeStart w:id="57"/>
      <w:r>
        <w:t>TK</w:t>
      </w:r>
      <w:commentRangeEnd w:id="57"/>
      <w:r>
        <w:rPr>
          <w:rStyle w:val="CommentReference"/>
          <w:rFonts w:cs="Times New Roman"/>
          <w:color w:val="212120"/>
        </w:rPr>
        <w:commentReference w:id="57"/>
      </w:r>
    </w:p>
    <w:p w14:paraId="66888CBD" w14:textId="77777777" w:rsidR="00D51C2F" w:rsidRDefault="00D51C2F" w:rsidP="004F1FF7">
      <w:pPr>
        <w:rPr>
          <w:i/>
          <w:color w:val="A6A6A6" w:themeColor="background1" w:themeShade="A6"/>
        </w:rPr>
      </w:pPr>
    </w:p>
    <w:p w14:paraId="5ABEA1B4" w14:textId="77777777" w:rsidR="00D51C2F" w:rsidRPr="00951D31" w:rsidRDefault="00D51C2F" w:rsidP="004F1FF7">
      <w:pPr>
        <w:rPr>
          <w:i/>
          <w:color w:val="A6A6A6" w:themeColor="background1" w:themeShade="A6"/>
        </w:rPr>
      </w:pPr>
    </w:p>
    <w:p w14:paraId="3B0629AD" w14:textId="467D62A3" w:rsidR="00141802" w:rsidRPr="0057380E" w:rsidRDefault="00141802" w:rsidP="00141802">
      <w:pPr>
        <w:pStyle w:val="Heading1"/>
        <w:keepNext w:val="0"/>
        <w:keepLines w:val="0"/>
      </w:pPr>
      <w:bookmarkStart w:id="58" w:name="_Toc452030656"/>
      <w:bookmarkStart w:id="59" w:name="_Toc459386524"/>
      <w:bookmarkStart w:id="60" w:name="_Toc503260386"/>
      <w:r w:rsidRPr="0057380E">
        <w:t>Appendix</w:t>
      </w:r>
      <w:r>
        <w:t xml:space="preserve"> B</w:t>
      </w:r>
      <w:r w:rsidRPr="0057380E">
        <w:t>: Collection of Anonymous Data</w:t>
      </w:r>
      <w:bookmarkEnd w:id="58"/>
      <w:bookmarkEnd w:id="59"/>
      <w:bookmarkEnd w:id="60"/>
    </w:p>
    <w:p w14:paraId="7679B580" w14:textId="1761BCD6" w:rsidR="00141802" w:rsidRDefault="00141802" w:rsidP="00141802">
      <w:r w:rsidRPr="0057380E">
        <w:t xml:space="preserve">This solution includes an option to send anonymous usage data to AWS. We use this data to better understand </w:t>
      </w:r>
      <w:r w:rsidR="00A35D6C" w:rsidRPr="007B0F4E">
        <w:t>how customers use this solution and related services and products</w:t>
      </w:r>
      <w:r w:rsidR="00A35D6C" w:rsidRPr="009D3323">
        <w:t>.</w:t>
      </w:r>
      <w:r w:rsidRPr="0057380E">
        <w:t xml:space="preserve"> When enabled, the following information is collected and sent to AWS </w:t>
      </w:r>
      <w:r>
        <w:t>each time</w:t>
      </w:r>
      <w:r w:rsidR="008043FA">
        <w:t xml:space="preserve"> </w:t>
      </w:r>
      <w:commentRangeStart w:id="61"/>
      <w:r w:rsidR="008043FA">
        <w:t>TK</w:t>
      </w:r>
      <w:commentRangeEnd w:id="61"/>
      <w:r w:rsidR="008043FA">
        <w:rPr>
          <w:rStyle w:val="CommentReference"/>
        </w:rPr>
        <w:commentReference w:id="61"/>
      </w:r>
      <w:r w:rsidR="008043FA">
        <w:t>:</w:t>
      </w:r>
      <w:r>
        <w:t xml:space="preserve"> </w:t>
      </w:r>
    </w:p>
    <w:p w14:paraId="4B2D7827" w14:textId="5BDD36E1" w:rsidR="00141802" w:rsidRPr="00141802" w:rsidRDefault="00141802" w:rsidP="00141802">
      <w:pPr>
        <w:rPr>
          <w:i/>
          <w:color w:val="A6A6A6" w:themeColor="background1" w:themeShade="A6"/>
        </w:rPr>
      </w:pPr>
      <w:r w:rsidRPr="00141802">
        <w:rPr>
          <w:i/>
          <w:color w:val="A6A6A6" w:themeColor="background1" w:themeShade="A6"/>
        </w:rPr>
        <w:t>Give a description of each data type collected</w:t>
      </w:r>
      <w:r>
        <w:rPr>
          <w:i/>
          <w:color w:val="A6A6A6" w:themeColor="background1" w:themeShade="A6"/>
        </w:rPr>
        <w:t>, for example:</w:t>
      </w:r>
    </w:p>
    <w:p w14:paraId="3634DFAB" w14:textId="77777777" w:rsidR="00141802" w:rsidRPr="0057380E" w:rsidRDefault="00141802" w:rsidP="00141802">
      <w:pPr>
        <w:pStyle w:val="ListParagraph"/>
        <w:numPr>
          <w:ilvl w:val="0"/>
          <w:numId w:val="28"/>
        </w:numPr>
      </w:pPr>
      <w:r w:rsidRPr="0057380E">
        <w:rPr>
          <w:b/>
        </w:rPr>
        <w:t>Solution ID:</w:t>
      </w:r>
      <w:r w:rsidRPr="0057380E">
        <w:t xml:space="preserve"> The AWS solution identifier</w:t>
      </w:r>
    </w:p>
    <w:p w14:paraId="257579D1" w14:textId="5B1A22C3" w:rsidR="00141802" w:rsidRPr="0057380E" w:rsidRDefault="00141802" w:rsidP="00141802">
      <w:pPr>
        <w:pStyle w:val="ListParagraph"/>
        <w:numPr>
          <w:ilvl w:val="0"/>
          <w:numId w:val="28"/>
        </w:numPr>
      </w:pPr>
      <w:r w:rsidRPr="0057380E">
        <w:rPr>
          <w:b/>
        </w:rPr>
        <w:t>Unique ID (UUID):</w:t>
      </w:r>
      <w:r w:rsidRPr="0057380E">
        <w:t xml:space="preserve"> Randomly generated, unique identifier for each </w:t>
      </w:r>
      <w:r w:rsidRPr="00141802">
        <w:rPr>
          <w:color w:val="C00000"/>
        </w:rPr>
        <w:t>&lt;solution&gt;</w:t>
      </w:r>
      <w:r>
        <w:t xml:space="preserve"> </w:t>
      </w:r>
      <w:r w:rsidRPr="0057380E">
        <w:t xml:space="preserve">deployment </w:t>
      </w:r>
    </w:p>
    <w:p w14:paraId="26CF0079" w14:textId="084CCB6F" w:rsidR="00141802" w:rsidRPr="0057380E" w:rsidRDefault="00141802" w:rsidP="00141802">
      <w:pPr>
        <w:pStyle w:val="ListParagraph"/>
        <w:numPr>
          <w:ilvl w:val="0"/>
          <w:numId w:val="28"/>
        </w:numPr>
      </w:pPr>
      <w:r w:rsidRPr="0057380E">
        <w:rPr>
          <w:b/>
        </w:rPr>
        <w:t>Timestamp:</w:t>
      </w:r>
      <w:r w:rsidRPr="0057380E">
        <w:t xml:space="preserve"> Data-collection timestamp</w:t>
      </w:r>
    </w:p>
    <w:p w14:paraId="68C76990" w14:textId="77777777" w:rsidR="00141802" w:rsidRPr="0057380E" w:rsidRDefault="00141802" w:rsidP="00141802">
      <w:pPr>
        <w:spacing w:after="0" w:line="240" w:lineRule="auto"/>
      </w:pPr>
    </w:p>
    <w:p w14:paraId="07387D04" w14:textId="16B4B559" w:rsidR="00F13A9E" w:rsidRDefault="00F13A9E" w:rsidP="008043FA">
      <w:pPr>
        <w:pStyle w:val="Body"/>
        <w:ind w:left="360"/>
      </w:pPr>
      <w:r w:rsidRPr="009D3323">
        <w:t>Note that AWS will own the da</w:t>
      </w:r>
      <w:r w:rsidRPr="00EC1F6C">
        <w:t>t</w:t>
      </w:r>
      <w:r w:rsidRPr="009D3323">
        <w:t xml:space="preserve">a gathered via this survey.  Data collection will be subject to the </w:t>
      </w:r>
      <w:hyperlink r:id="rId27" w:history="1">
        <w:r w:rsidRPr="00F045AB">
          <w:rPr>
            <w:rStyle w:val="Hyperlink"/>
            <w14:textFill>
              <w14:solidFill>
                <w14:srgbClr w14:val="0000FF">
                  <w14:lumMod w14:val="75000"/>
                </w14:srgbClr>
              </w14:solidFill>
            </w14:textFill>
          </w:rPr>
          <w:t>AWS Privacy Policy</w:t>
        </w:r>
      </w:hyperlink>
      <w:r w:rsidRPr="00A35D6C">
        <w:t>. To op</w:t>
      </w:r>
      <w:r w:rsidR="008043FA">
        <w:t>t out of this feature, m</w:t>
      </w:r>
      <w:commentRangeStart w:id="62"/>
      <w:r w:rsidRPr="003C6C5F">
        <w:t xml:space="preserve">odify the </w:t>
      </w:r>
      <w:r>
        <w:t xml:space="preserve">AWS </w:t>
      </w:r>
      <w:r w:rsidRPr="003C6C5F">
        <w:t xml:space="preserve">CloudFormation template mapping section </w:t>
      </w:r>
      <w:r>
        <w:t>as follows</w:t>
      </w:r>
      <w:r w:rsidRPr="003C6C5F">
        <w:t>:</w:t>
      </w:r>
      <w:commentRangeEnd w:id="62"/>
      <w:r w:rsidR="008043FA">
        <w:rPr>
          <w:rStyle w:val="CommentReference"/>
          <w:rFonts w:cs="Times New Roman"/>
          <w:color w:val="212120"/>
        </w:rPr>
        <w:commentReference w:id="62"/>
      </w:r>
    </w:p>
    <w:p w14:paraId="1D20C97D" w14:textId="77777777" w:rsidR="00F13A9E" w:rsidRPr="003341D6" w:rsidRDefault="00F13A9E" w:rsidP="00F13A9E">
      <w:pPr>
        <w:pStyle w:val="CodeSnippet"/>
      </w:pPr>
      <w:r w:rsidRPr="003341D6">
        <w:t>"Send" : {</w:t>
      </w:r>
      <w:r w:rsidRPr="003341D6">
        <w:br/>
        <w:t>"AnonymousUsage" : { "Data" : "Yes" }</w:t>
      </w:r>
      <w:r w:rsidRPr="003341D6">
        <w:br/>
        <w:t>},</w:t>
      </w:r>
    </w:p>
    <w:p w14:paraId="0DDE7B62" w14:textId="77777777" w:rsidR="00F13A9E" w:rsidRDefault="00F13A9E" w:rsidP="00F13A9E">
      <w:pPr>
        <w:pStyle w:val="Body"/>
        <w:tabs>
          <w:tab w:val="left" w:pos="630"/>
        </w:tabs>
        <w:ind w:left="450"/>
        <w:rPr>
          <w:rFonts w:cs="Courier New"/>
        </w:rPr>
      </w:pPr>
      <w:r w:rsidRPr="00001946">
        <w:rPr>
          <w:rFonts w:cs="Courier New"/>
        </w:rPr>
        <w:t>to</w:t>
      </w:r>
    </w:p>
    <w:p w14:paraId="2B301035" w14:textId="77777777" w:rsidR="00F13A9E" w:rsidRPr="003C6C5F" w:rsidRDefault="00F13A9E" w:rsidP="00F13A9E">
      <w:pPr>
        <w:pStyle w:val="CodeSnippet"/>
      </w:pPr>
      <w:r w:rsidRPr="003341D6">
        <w:t>"Send" : {</w:t>
      </w:r>
      <w:r w:rsidRPr="003341D6">
        <w:br/>
        <w:t>"AnonymousUsage" : { "Data" : "No" }</w:t>
      </w:r>
      <w:r w:rsidRPr="003341D6">
        <w:br/>
        <w:t>},</w:t>
      </w:r>
    </w:p>
    <w:p w14:paraId="57F72B4F" w14:textId="00C0405E" w:rsidR="00F13A9E" w:rsidRPr="00DA3A64" w:rsidRDefault="00F13A9E" w:rsidP="008043FA">
      <w:pPr>
        <w:pStyle w:val="Body"/>
        <w:ind w:left="360"/>
      </w:pPr>
      <w:r w:rsidRPr="00DA3A64">
        <w:br w:type="page"/>
      </w:r>
    </w:p>
    <w:p w14:paraId="5B88C6D5" w14:textId="743D91E9" w:rsidR="001353B7" w:rsidRDefault="001353B7" w:rsidP="008A3078">
      <w:pPr>
        <w:pStyle w:val="Heading1"/>
        <w:keepNext w:val="0"/>
        <w:keepLines w:val="0"/>
      </w:pPr>
      <w:bookmarkStart w:id="63" w:name="_Toc503260387"/>
      <w:r>
        <w:lastRenderedPageBreak/>
        <w:t>Send Us Feedback</w:t>
      </w:r>
      <w:bookmarkEnd w:id="63"/>
    </w:p>
    <w:p w14:paraId="13A09D9B" w14:textId="6D47A4BB" w:rsidR="0020329F" w:rsidRDefault="00385946" w:rsidP="0020329F">
      <w:pPr>
        <w:pStyle w:val="Body"/>
      </w:pPr>
      <w:r>
        <w:t xml:space="preserve">We welcome your questions and comments. </w:t>
      </w:r>
      <w:r w:rsidR="00AE2FE8">
        <w:t xml:space="preserve">Please post your feedback on the </w:t>
      </w:r>
      <w:hyperlink r:id="rId28" w:history="1">
        <w:r w:rsidR="0020329F" w:rsidRPr="0023505F">
          <w:rPr>
            <w:rStyle w:val="Hyperlink"/>
          </w:rPr>
          <w:t>AWS Solutions Discussion Forum</w:t>
        </w:r>
      </w:hyperlink>
      <w:r w:rsidR="0020329F">
        <w:t>.</w:t>
      </w:r>
    </w:p>
    <w:p w14:paraId="6CE54EA6" w14:textId="79082B84" w:rsidR="009B4025" w:rsidRDefault="009B4025" w:rsidP="009B4025">
      <w:pPr>
        <w:pStyle w:val="Body"/>
        <w:spacing w:after="480"/>
      </w:pPr>
      <w:r>
        <w:t xml:space="preserve">You can visit our </w:t>
      </w:r>
      <w:r w:rsidR="00494E58" w:rsidRPr="00A75C01">
        <w:rPr>
          <w:color w:val="C00000"/>
        </w:rPr>
        <w:t>[</w:t>
      </w:r>
      <w:r w:rsidR="0020329F">
        <w:rPr>
          <w:color w:val="C00000"/>
        </w:rPr>
        <w:t xml:space="preserve">solution </w:t>
      </w:r>
      <w:r w:rsidRPr="00A75C01">
        <w:rPr>
          <w:color w:val="C00000"/>
        </w:rPr>
        <w:t>GitHub repository</w:t>
      </w:r>
      <w:r w:rsidR="00890EAC">
        <w:rPr>
          <w:color w:val="C00000"/>
        </w:rPr>
        <w:t xml:space="preserve"> link</w:t>
      </w:r>
      <w:r w:rsidR="00494E58" w:rsidRPr="00A75C01">
        <w:rPr>
          <w:color w:val="C00000"/>
        </w:rPr>
        <w:t>]</w:t>
      </w:r>
      <w:r w:rsidRPr="00A75C01">
        <w:rPr>
          <w:color w:val="C00000"/>
        </w:rPr>
        <w:t xml:space="preserve"> </w:t>
      </w:r>
      <w:r>
        <w:t xml:space="preserve">to download the templates and scripts for this </w:t>
      </w:r>
      <w:r w:rsidR="00C737A4">
        <w:t>solution</w:t>
      </w:r>
      <w:r>
        <w:t xml:space="preserve">, and to share your customizations with others. </w:t>
      </w:r>
    </w:p>
    <w:p w14:paraId="72F086E0" w14:textId="41A5300D" w:rsidR="001353B7" w:rsidRPr="001353B7" w:rsidRDefault="001353B7" w:rsidP="008A3078">
      <w:pPr>
        <w:pStyle w:val="Heading1"/>
        <w:keepNext w:val="0"/>
        <w:keepLines w:val="0"/>
      </w:pPr>
      <w:bookmarkStart w:id="64" w:name="_Document_Revisions"/>
      <w:bookmarkStart w:id="65" w:name="_Toc503260388"/>
      <w:bookmarkEnd w:id="64"/>
      <w:r>
        <w:t>Document Revisions</w:t>
      </w:r>
      <w:bookmarkEnd w:id="65"/>
    </w:p>
    <w:tbl>
      <w:tblPr>
        <w:tblStyle w:val="AWS"/>
        <w:tblW w:w="10170" w:type="dxa"/>
        <w:tblLayout w:type="fixed"/>
        <w:tblLook w:val="04A0" w:firstRow="1" w:lastRow="0" w:firstColumn="1" w:lastColumn="0" w:noHBand="0" w:noVBand="1"/>
      </w:tblPr>
      <w:tblGrid>
        <w:gridCol w:w="2250"/>
        <w:gridCol w:w="4590"/>
        <w:gridCol w:w="3330"/>
      </w:tblGrid>
      <w:tr w:rsidR="004F1FF7" w14:paraId="232209AF" w14:textId="77777777" w:rsidTr="004F1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3D8B0F28" w14:textId="77777777" w:rsidR="004F1FF7" w:rsidRDefault="004F1FF7" w:rsidP="004F1FF7">
            <w:pPr>
              <w:spacing w:after="0"/>
              <w:rPr>
                <w:rFonts w:asciiTheme="majorHAnsi" w:hAnsiTheme="majorHAnsi"/>
                <w:sz w:val="18"/>
              </w:rPr>
            </w:pPr>
            <w:r>
              <w:rPr>
                <w:sz w:val="18"/>
              </w:rPr>
              <w:t>Date</w:t>
            </w:r>
          </w:p>
        </w:tc>
        <w:tc>
          <w:tcPr>
            <w:tcW w:w="4590" w:type="dxa"/>
            <w:hideMark/>
          </w:tcPr>
          <w:p w14:paraId="1AD14B39" w14:textId="77777777" w:rsidR="004F1FF7" w:rsidRDefault="004F1FF7" w:rsidP="004F1FF7">
            <w:pPr>
              <w:spacing w:after="0"/>
              <w:cnfStyle w:val="100000000000" w:firstRow="1" w:lastRow="0" w:firstColumn="0" w:lastColumn="0" w:oddVBand="0" w:evenVBand="0" w:oddHBand="0" w:evenHBand="0" w:firstRowFirstColumn="0" w:firstRowLastColumn="0" w:lastRowFirstColumn="0" w:lastRowLastColumn="0"/>
              <w:rPr>
                <w:sz w:val="18"/>
              </w:rPr>
            </w:pPr>
            <w:r>
              <w:rPr>
                <w:sz w:val="18"/>
              </w:rPr>
              <w:t>Change</w:t>
            </w:r>
          </w:p>
        </w:tc>
        <w:tc>
          <w:tcPr>
            <w:tcW w:w="3330" w:type="dxa"/>
            <w:hideMark/>
          </w:tcPr>
          <w:p w14:paraId="6A3F8D71" w14:textId="77777777" w:rsidR="004F1FF7" w:rsidRDefault="004F1FF7" w:rsidP="004F1FF7">
            <w:pPr>
              <w:spacing w:after="0"/>
              <w:cnfStyle w:val="100000000000" w:firstRow="1" w:lastRow="0" w:firstColumn="0" w:lastColumn="0" w:oddVBand="0" w:evenVBand="0" w:oddHBand="0" w:evenHBand="0" w:firstRowFirstColumn="0" w:firstRowLastColumn="0" w:lastRowFirstColumn="0" w:lastRowLastColumn="0"/>
              <w:rPr>
                <w:sz w:val="18"/>
              </w:rPr>
            </w:pPr>
            <w:r>
              <w:rPr>
                <w:sz w:val="18"/>
              </w:rPr>
              <w:t>In sections</w:t>
            </w:r>
          </w:p>
        </w:tc>
      </w:tr>
      <w:tr w:rsidR="004F1FF7" w14:paraId="6204BD3E" w14:textId="77777777" w:rsidTr="004F1FF7">
        <w:tc>
          <w:tcPr>
            <w:cnfStyle w:val="001000000000" w:firstRow="0" w:lastRow="0" w:firstColumn="1" w:lastColumn="0" w:oddVBand="0" w:evenVBand="0" w:oddHBand="0" w:evenHBand="0" w:firstRowFirstColumn="0" w:firstRowLastColumn="0" w:lastRowFirstColumn="0" w:lastRowLastColumn="0"/>
            <w:tcW w:w="2250" w:type="dxa"/>
            <w:hideMark/>
          </w:tcPr>
          <w:p w14:paraId="6BDA4C0C" w14:textId="72E9616A" w:rsidR="004F1FF7" w:rsidRPr="001977E6" w:rsidRDefault="008043FA" w:rsidP="00C52D9C">
            <w:pPr>
              <w:pStyle w:val="Tabletext"/>
            </w:pPr>
            <w:r>
              <w:t xml:space="preserve">January </w:t>
            </w:r>
            <w:r w:rsidR="004F1FF7" w:rsidRPr="008043FA">
              <w:t>201</w:t>
            </w:r>
            <w:r w:rsidRPr="008043FA">
              <w:t>8</w:t>
            </w:r>
          </w:p>
        </w:tc>
        <w:tc>
          <w:tcPr>
            <w:tcW w:w="4590" w:type="dxa"/>
            <w:hideMark/>
          </w:tcPr>
          <w:p w14:paraId="30A46185" w14:textId="20F892DE" w:rsidR="004F1FF7" w:rsidRPr="008043FA" w:rsidRDefault="008043FA" w:rsidP="004F1FF7">
            <w:pPr>
              <w:pStyle w:val="Tabletext"/>
              <w:cnfStyle w:val="000000000000" w:firstRow="0" w:lastRow="0" w:firstColumn="0" w:lastColumn="0" w:oddVBand="0" w:evenVBand="0" w:oddHBand="0" w:evenHBand="0" w:firstRowFirstColumn="0" w:firstRowLastColumn="0" w:lastRowFirstColumn="0" w:lastRowLastColumn="0"/>
            </w:pPr>
            <w:r w:rsidRPr="008043FA">
              <w:t>Initial release</w:t>
            </w:r>
          </w:p>
        </w:tc>
        <w:tc>
          <w:tcPr>
            <w:tcW w:w="3330" w:type="dxa"/>
            <w:hideMark/>
          </w:tcPr>
          <w:p w14:paraId="3DB4F416" w14:textId="23D6C84C" w:rsidR="004F1FF7" w:rsidRPr="008043FA" w:rsidRDefault="008043FA" w:rsidP="004F1FF7">
            <w:pPr>
              <w:pStyle w:val="Tabletext"/>
              <w:cnfStyle w:val="000000000000" w:firstRow="0" w:lastRow="0" w:firstColumn="0" w:lastColumn="0" w:oddVBand="0" w:evenVBand="0" w:oddHBand="0" w:evenHBand="0" w:firstRowFirstColumn="0" w:firstRowLastColumn="0" w:lastRowFirstColumn="0" w:lastRowLastColumn="0"/>
            </w:pPr>
            <w:r w:rsidRPr="008043FA">
              <w:t>--</w:t>
            </w:r>
          </w:p>
        </w:tc>
      </w:tr>
    </w:tbl>
    <w:p w14:paraId="47A4E26E" w14:textId="54B753A1" w:rsidR="003612CA" w:rsidRPr="00CF2E2C" w:rsidRDefault="003612CA" w:rsidP="00CF2E2C">
      <w:pPr>
        <w:pStyle w:val="Body"/>
        <w:spacing w:before="800"/>
        <w:rPr>
          <w:color w:val="auto"/>
          <w:kern w:val="0"/>
        </w:rPr>
      </w:pPr>
    </w:p>
    <w:p w14:paraId="5D1494D4" w14:textId="45062E38" w:rsidR="003C22A5" w:rsidRDefault="00890EAC" w:rsidP="00151C0D">
      <w:pPr>
        <w:pStyle w:val="Body"/>
      </w:pPr>
      <w:r>
        <w:rPr>
          <w:noProof/>
        </w:rPr>
        <mc:AlternateContent>
          <mc:Choice Requires="wps">
            <w:drawing>
              <wp:anchor distT="365760" distB="365760" distL="0" distR="0" simplePos="0" relativeHeight="251773952" behindDoc="0" locked="0" layoutInCell="1" allowOverlap="1" wp14:anchorId="6E8A2CBD" wp14:editId="6B5A9AD5">
                <wp:simplePos x="0" y="0"/>
                <wp:positionH relativeFrom="margin">
                  <wp:align>right</wp:align>
                </wp:positionH>
                <wp:positionV relativeFrom="bottomMargin">
                  <wp:posOffset>-2819400</wp:posOffset>
                </wp:positionV>
                <wp:extent cx="6172200" cy="3162300"/>
                <wp:effectExtent l="0" t="0" r="0" b="0"/>
                <wp:wrapTopAndBottom/>
                <wp:docPr id="148" name="Rectangle 148"/>
                <wp:cNvGraphicFramePr/>
                <a:graphic xmlns:a="http://schemas.openxmlformats.org/drawingml/2006/main">
                  <a:graphicData uri="http://schemas.microsoft.com/office/word/2010/wordprocessingShape">
                    <wps:wsp>
                      <wps:cNvSpPr/>
                      <wps:spPr>
                        <a:xfrm>
                          <a:off x="0" y="0"/>
                          <a:ext cx="6172200" cy="3162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046F6" w14:textId="29691C64" w:rsidR="00591A20" w:rsidRPr="00CF2E2C" w:rsidRDefault="00591A20" w:rsidP="003C15C0">
                            <w:pPr>
                              <w:spacing w:after="400"/>
                            </w:pPr>
                            <w:r w:rsidRPr="00CF2E2C">
                              <w:t>© 201</w:t>
                            </w:r>
                            <w:r w:rsidR="00192924">
                              <w:t>8</w:t>
                            </w:r>
                            <w:r w:rsidRPr="00CF2E2C">
                              <w:t>, Amazon Web Services, Inc. or its affiliates. All rights reserved.</w:t>
                            </w:r>
                          </w:p>
                          <w:p w14:paraId="70EE6973" w14:textId="77777777" w:rsidR="00591A20" w:rsidRPr="00CF2E2C" w:rsidRDefault="00591A20"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2B8D9088" w14:textId="04A372B2" w:rsidR="00591A20" w:rsidRPr="00890EAC" w:rsidRDefault="00591A20" w:rsidP="00CF2E2C">
                            <w:pPr>
                              <w:pStyle w:val="Body"/>
                              <w:rPr>
                                <w:sz w:val="20"/>
                                <w:szCs w:val="20"/>
                              </w:rPr>
                            </w:pPr>
                            <w:r w:rsidRPr="00CF2E2C">
                              <w:rPr>
                                <w:sz w:val="20"/>
                                <w:szCs w:val="20"/>
                              </w:rPr>
                              <w:t xml:space="preserve">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w:t>
                            </w:r>
                            <w:r w:rsidRPr="00890EAC">
                              <w:rPr>
                                <w:sz w:val="20"/>
                                <w:szCs w:val="20"/>
                              </w:rPr>
                              <w:t>nor does it modify, any agreement between AWS and its customers.</w:t>
                            </w:r>
                          </w:p>
                          <w:p w14:paraId="29EF8D2B" w14:textId="50086BC7" w:rsidR="00890EAC" w:rsidRPr="00890EAC" w:rsidRDefault="00890EAC" w:rsidP="00CF2E2C">
                            <w:pPr>
                              <w:pStyle w:val="Body"/>
                              <w:rPr>
                                <w:sz w:val="20"/>
                                <w:szCs w:val="20"/>
                              </w:rPr>
                            </w:pPr>
                            <w:r w:rsidRPr="00890EAC">
                              <w:rPr>
                                <w:sz w:val="20"/>
                                <w:szCs w:val="20"/>
                              </w:rPr>
                              <w:t xml:space="preserve">The </w:t>
                            </w:r>
                            <w:r w:rsidR="00151C0D">
                              <w:rPr>
                                <w:sz w:val="20"/>
                                <w:szCs w:val="20"/>
                              </w:rPr>
                              <w:t xml:space="preserve">Real-Time Insights on AWS Account Activity </w:t>
                            </w:r>
                            <w:r w:rsidRPr="00890EAC">
                              <w:rPr>
                                <w:sz w:val="20"/>
                                <w:szCs w:val="20"/>
                              </w:rPr>
                              <w:t xml:space="preserve">is licensed under the terms of the Amazon Software License available at </w:t>
                            </w:r>
                            <w:hyperlink r:id="rId29" w:history="1">
                              <w:r w:rsidR="008F2FC3" w:rsidRPr="00C407B3">
                                <w:rPr>
                                  <w:rStyle w:val="Hyperlink"/>
                                  <w:sz w:val="20"/>
                                  <w:szCs w:val="20"/>
                                </w:rPr>
                                <w:t>https://aws.amazon.com/asl/</w:t>
                              </w:r>
                            </w:hyperlink>
                            <w:r w:rsidRPr="00890EAC">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6E8A2CBD" id="Rectangle 148" o:spid="_x0000_s1028" style="position:absolute;left:0;text-align:left;margin-left:434.8pt;margin-top:-221.95pt;width:486pt;height:249pt;z-index:25177395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" filled="f" stroked="f" strokeweight="2pt">
                <v:textbox style="mso-fit-shape-to-text:t" inset="0,0,0,0">
                  <w:txbxContent>
                    <w:p w14:paraId="587046F6" w14:textId="29691C64" w:rsidR="00591A20" w:rsidRPr="00CF2E2C" w:rsidRDefault="00591A20" w:rsidP="003C15C0">
                      <w:pPr>
                        <w:spacing w:after="400"/>
                      </w:pPr>
                      <w:r w:rsidRPr="00CF2E2C">
                        <w:t>© 201</w:t>
                      </w:r>
                      <w:r w:rsidR="00192924">
                        <w:t>8</w:t>
                      </w:r>
                      <w:r w:rsidRPr="00CF2E2C">
                        <w:t>, Amazon Web Services, Inc. or its affiliates. All rights reserved.</w:t>
                      </w:r>
                    </w:p>
                    <w:p w14:paraId="70EE6973" w14:textId="77777777" w:rsidR="00591A20" w:rsidRPr="00CF2E2C" w:rsidRDefault="00591A20"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2B8D9088" w14:textId="04A372B2" w:rsidR="00591A20" w:rsidRPr="00890EAC" w:rsidRDefault="00591A20" w:rsidP="00CF2E2C">
                      <w:pPr>
                        <w:pStyle w:val="Body"/>
                        <w:rPr>
                          <w:sz w:val="20"/>
                          <w:szCs w:val="20"/>
                        </w:rPr>
                      </w:pPr>
                      <w:r w:rsidRPr="00CF2E2C">
                        <w:rPr>
                          <w:sz w:val="20"/>
                          <w:szCs w:val="20"/>
                        </w:rPr>
                        <w:t xml:space="preserve">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w:t>
                      </w:r>
                      <w:r w:rsidRPr="00890EAC">
                        <w:rPr>
                          <w:sz w:val="20"/>
                          <w:szCs w:val="20"/>
                        </w:rPr>
                        <w:t>nor does it modify, any agreement between AWS and its customers.</w:t>
                      </w:r>
                    </w:p>
                    <w:p w14:paraId="29EF8D2B" w14:textId="50086BC7" w:rsidR="00890EAC" w:rsidRPr="00890EAC" w:rsidRDefault="00890EAC" w:rsidP="00CF2E2C">
                      <w:pPr>
                        <w:pStyle w:val="Body"/>
                        <w:rPr>
                          <w:sz w:val="20"/>
                          <w:szCs w:val="20"/>
                        </w:rPr>
                      </w:pPr>
                      <w:r w:rsidRPr="00890EAC">
                        <w:rPr>
                          <w:sz w:val="20"/>
                          <w:szCs w:val="20"/>
                        </w:rPr>
                        <w:t xml:space="preserve">The </w:t>
                      </w:r>
                      <w:r w:rsidR="00151C0D">
                        <w:rPr>
                          <w:sz w:val="20"/>
                          <w:szCs w:val="20"/>
                        </w:rPr>
                        <w:t xml:space="preserve">Real-Time Insights on AWS Account Activity </w:t>
                      </w:r>
                      <w:r w:rsidRPr="00890EAC">
                        <w:rPr>
                          <w:sz w:val="20"/>
                          <w:szCs w:val="20"/>
                        </w:rPr>
                        <w:t xml:space="preserve">is licensed under the terms of the Amazon Software License available at </w:t>
                      </w:r>
                      <w:hyperlink r:id="rId30" w:history="1">
                        <w:r w:rsidR="008F2FC3" w:rsidRPr="00C407B3">
                          <w:rPr>
                            <w:rStyle w:val="Hyperlink"/>
                            <w:sz w:val="20"/>
                            <w:szCs w:val="20"/>
                          </w:rPr>
                          <w:t>https://aws.amazon.com/asl/</w:t>
                        </w:r>
                      </w:hyperlink>
                      <w:r w:rsidRPr="00890EAC">
                        <w:rPr>
                          <w:sz w:val="20"/>
                          <w:szCs w:val="20"/>
                        </w:rPr>
                        <w:t>.</w:t>
                      </w:r>
                    </w:p>
                  </w:txbxContent>
                </v:textbox>
                <w10:wrap type="topAndBottom" anchorx="margin" anchory="margin"/>
              </v:rect>
            </w:pict>
          </mc:Fallback>
        </mc:AlternateContent>
      </w:r>
    </w:p>
    <w:sectPr w:rsidR="003C22A5" w:rsidSect="00224B27">
      <w:headerReference w:type="default" r:id="rId31"/>
      <w:footerReference w:type="default" r:id="rId32"/>
      <w:headerReference w:type="first" r:id="rId33"/>
      <w:footerReference w:type="first" r:id="rId34"/>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ke Smith" w:date="2018-01-16T21:26:00Z" w:initials="MJS">
    <w:p w14:paraId="0F6831F3" w14:textId="5939AC12" w:rsidR="009F64AB" w:rsidRDefault="009F64AB">
      <w:pPr>
        <w:pStyle w:val="CommentText"/>
      </w:pPr>
      <w:r>
        <w:rPr>
          <w:rStyle w:val="CommentReference"/>
        </w:rPr>
        <w:annotationRef/>
      </w:r>
      <w:r>
        <w:t xml:space="preserve">Whose names need to go on this? </w:t>
      </w:r>
    </w:p>
  </w:comment>
  <w:comment w:id="5" w:author="Mike Smith" w:date="2018-01-08T13:16:00Z" w:initials="MJS">
    <w:p w14:paraId="2E5229EB" w14:textId="56CF900D" w:rsidR="00513FE3" w:rsidRDefault="00513FE3">
      <w:pPr>
        <w:pStyle w:val="CommentText"/>
      </w:pPr>
      <w:r>
        <w:rPr>
          <w:rStyle w:val="CommentReference"/>
        </w:rPr>
        <w:annotationRef/>
      </w:r>
      <w:r>
        <w:t>Is there anything this cost estimate doesn’</w:t>
      </w:r>
      <w:r w:rsidR="00A55255">
        <w:t>t include? Variable costs?</w:t>
      </w:r>
      <w:r w:rsidR="00B91EA5">
        <w:t xml:space="preserve"> (If it includes variable costs, maybe we want to cut those out and specify what it does/doesn’t include.)</w:t>
      </w:r>
    </w:p>
  </w:comment>
  <w:comment w:id="6" w:author="Nienhuis, Ryan" w:date="2018-01-18T15:29:00Z" w:initials="NR">
    <w:p w14:paraId="357E18E0" w14:textId="11F90EAE" w:rsidR="000971D4" w:rsidRDefault="000971D4">
      <w:pPr>
        <w:pStyle w:val="CommentText"/>
      </w:pPr>
      <w:r>
        <w:rPr>
          <w:rStyle w:val="CommentReference"/>
        </w:rPr>
        <w:annotationRef/>
      </w:r>
      <w:r>
        <w:t xml:space="preserve">The largest variation is AWS usage. The top 1% of customers the spend is considerably more for the solution. </w:t>
      </w:r>
    </w:p>
  </w:comment>
  <w:comment w:id="8" w:author="Nienhuis, Ryan" w:date="2018-01-18T15:33:00Z" w:initials="NR">
    <w:p w14:paraId="44EC8BE3" w14:textId="47013BEF" w:rsidR="000971D4" w:rsidRDefault="000971D4">
      <w:pPr>
        <w:pStyle w:val="CommentText"/>
      </w:pPr>
      <w:r>
        <w:rPr>
          <w:rStyle w:val="CommentReference"/>
        </w:rPr>
        <w:annotationRef/>
      </w:r>
      <w:r>
        <w:t xml:space="preserve">This diagram needs to change to be Amazon Kinesis Data Streams  as output from the Amazon Kinesis Data Analytics box. The associated Amazon S3 bucket for processed data needs to be removed. All else is the same. </w:t>
      </w:r>
    </w:p>
  </w:comment>
  <w:comment w:id="12" w:author="Mike Smith" w:date="2018-01-16T21:35:00Z" w:initials="MJS">
    <w:p w14:paraId="6F158522" w14:textId="18EC4E0A" w:rsidR="006072BC" w:rsidRDefault="006072BC">
      <w:pPr>
        <w:pStyle w:val="CommentText"/>
      </w:pPr>
      <w:r>
        <w:rPr>
          <w:rStyle w:val="CommentReference"/>
        </w:rPr>
        <w:annotationRef/>
      </w:r>
      <w:r>
        <w:t xml:space="preserve">Does this include </w:t>
      </w:r>
      <w:r w:rsidR="0094264B">
        <w:t xml:space="preserve">management and </w:t>
      </w:r>
      <w:r>
        <w:t>data events?</w:t>
      </w:r>
    </w:p>
  </w:comment>
  <w:comment w:id="13" w:author="Mike Smith" w:date="2018-01-08T15:36:00Z" w:initials="MJS">
    <w:p w14:paraId="4F548F8B" w14:textId="5F7462A7" w:rsidR="0096247E" w:rsidRDefault="0096247E">
      <w:pPr>
        <w:pStyle w:val="CommentText"/>
      </w:pPr>
      <w:r>
        <w:rPr>
          <w:rStyle w:val="CommentReference"/>
        </w:rPr>
        <w:annotationRef/>
      </w:r>
      <w:r>
        <w:t>How many Firehose streams? (Is it just one, or several?)</w:t>
      </w:r>
    </w:p>
  </w:comment>
  <w:comment w:id="21" w:author="Mike Smith" w:date="2018-01-08T15:37:00Z" w:initials="MJS">
    <w:p w14:paraId="0EF98680" w14:textId="2427E574" w:rsidR="0096247E" w:rsidRDefault="0096247E">
      <w:pPr>
        <w:pStyle w:val="CommentText"/>
      </w:pPr>
      <w:r>
        <w:rPr>
          <w:rStyle w:val="CommentReference"/>
        </w:rPr>
        <w:annotationRef/>
      </w:r>
      <w:r>
        <w:t xml:space="preserve">How many S3 buckets? </w:t>
      </w:r>
    </w:p>
  </w:comment>
  <w:comment w:id="25" w:author="Mike Smith" w:date="2018-01-09T08:49:00Z" w:initials="MJS">
    <w:p w14:paraId="51B3E6E8" w14:textId="23E68CC2" w:rsidR="00B27CA2" w:rsidRDefault="00B27CA2">
      <w:pPr>
        <w:pStyle w:val="CommentText"/>
      </w:pPr>
      <w:r>
        <w:rPr>
          <w:rStyle w:val="CommentReference"/>
        </w:rPr>
        <w:annotationRef/>
      </w:r>
      <w:r>
        <w:t xml:space="preserve">This came from the dashboard. Not sure what it means. Also, we should probably avoid “arrive late.” </w:t>
      </w:r>
    </w:p>
  </w:comment>
  <w:comment w:id="27" w:author="Mike Smith" w:date="2018-01-09T09:46:00Z" w:initials="MJS">
    <w:p w14:paraId="42DD7164" w14:textId="60FC9D44" w:rsidR="009B39BF" w:rsidRDefault="009B39BF">
      <w:pPr>
        <w:pStyle w:val="CommentText"/>
      </w:pPr>
      <w:r>
        <w:rPr>
          <w:rStyle w:val="CommentReference"/>
        </w:rPr>
        <w:annotationRef/>
      </w:r>
      <w:r>
        <w:t>What sort of customization can they do with the dashboard? Also, how do they do it? (Steps, please.)</w:t>
      </w:r>
    </w:p>
  </w:comment>
  <w:comment w:id="29" w:author="Mike Smith" w:date="2018-01-09T09:47:00Z" w:initials="MJS">
    <w:p w14:paraId="2D13451E" w14:textId="1C984956" w:rsidR="009B39BF" w:rsidRDefault="009B39BF">
      <w:pPr>
        <w:pStyle w:val="CommentText"/>
      </w:pPr>
      <w:r>
        <w:rPr>
          <w:rStyle w:val="CommentReference"/>
        </w:rPr>
        <w:annotationRef/>
      </w:r>
      <w:r>
        <w:t>What sorts of customization can they do with the solution? (Not just the dashboard)</w:t>
      </w:r>
    </w:p>
  </w:comment>
  <w:comment w:id="31" w:author="Mike Smith" w:date="2018-01-16T21:27:00Z" w:initials="MJS">
    <w:p w14:paraId="3C11393B" w14:textId="10B9EA0A" w:rsidR="009F64AB" w:rsidRDefault="009F64AB">
      <w:pPr>
        <w:pStyle w:val="CommentText"/>
      </w:pPr>
      <w:r>
        <w:rPr>
          <w:rStyle w:val="CommentReference"/>
        </w:rPr>
        <w:annotationRef/>
      </w:r>
      <w:r>
        <w:t>Are there any other considerations?</w:t>
      </w:r>
    </w:p>
  </w:comment>
  <w:comment w:id="33" w:author="Mike Smith" w:date="2018-01-16T21:38:00Z" w:initials="MJS">
    <w:p w14:paraId="6856A505" w14:textId="752EC379" w:rsidR="00AA2D56" w:rsidRDefault="00AA2D56">
      <w:pPr>
        <w:pStyle w:val="CommentText"/>
      </w:pPr>
      <w:r>
        <w:rPr>
          <w:rStyle w:val="CommentReference"/>
        </w:rPr>
        <w:annotationRef/>
      </w:r>
      <w:r>
        <w:t>Since you can only have 5 trails in a region, if a customer has 5 already, what happens if they try to deploy this solution? (How likely is it that a customer has 5 in a region?)</w:t>
      </w:r>
    </w:p>
  </w:comment>
  <w:comment w:id="34" w:author="Mike Smith" w:date="2018-01-09T10:53:00Z" w:initials="MJS">
    <w:p w14:paraId="339600F6" w14:textId="1A7C104B" w:rsidR="002548BD" w:rsidRDefault="002548BD">
      <w:pPr>
        <w:pStyle w:val="CommentText"/>
      </w:pPr>
      <w:r>
        <w:rPr>
          <w:rStyle w:val="CommentReference"/>
        </w:rPr>
        <w:annotationRef/>
      </w:r>
      <w:r>
        <w:t>Is this true?</w:t>
      </w:r>
    </w:p>
  </w:comment>
  <w:comment w:id="35" w:author="Nienhuis, Ryan" w:date="2018-01-18T15:36:00Z" w:initials="NR">
    <w:p w14:paraId="2C9AA8C7" w14:textId="513D966C" w:rsidR="00EF2E95" w:rsidRDefault="00EF2E95">
      <w:pPr>
        <w:pStyle w:val="CommentText"/>
      </w:pPr>
      <w:r>
        <w:rPr>
          <w:rStyle w:val="CommentReference"/>
        </w:rPr>
        <w:annotationRef/>
      </w:r>
      <w:r>
        <w:t>Yes</w:t>
      </w:r>
    </w:p>
  </w:comment>
  <w:comment w:id="39" w:author="Mike Smith" w:date="2018-01-09T10:22:00Z" w:initials="MJS">
    <w:p w14:paraId="6F592F1D" w14:textId="59AC3E7E" w:rsidR="009A3C27" w:rsidRDefault="009A3C27">
      <w:pPr>
        <w:pStyle w:val="CommentText"/>
      </w:pPr>
      <w:r>
        <w:rPr>
          <w:rStyle w:val="CommentReference"/>
        </w:rPr>
        <w:annotationRef/>
      </w:r>
      <w:r>
        <w:t>How long does it take to deploy?</w:t>
      </w:r>
    </w:p>
  </w:comment>
  <w:comment w:id="41" w:author="Mike Smith" w:date="2018-01-09T10:34:00Z" w:initials="MJS">
    <w:p w14:paraId="2B2E148D" w14:textId="560EC35A" w:rsidR="00152571" w:rsidRDefault="00152571">
      <w:pPr>
        <w:pStyle w:val="CommentText"/>
      </w:pPr>
      <w:r>
        <w:rPr>
          <w:rStyle w:val="CommentReference"/>
        </w:rPr>
        <w:annotationRef/>
      </w:r>
      <w:r>
        <w:t>What do they need before they start?</w:t>
      </w:r>
    </w:p>
  </w:comment>
  <w:comment w:id="42" w:author="Nienhuis, Ryan" w:date="2018-01-18T15:37:00Z" w:initials="NR">
    <w:p w14:paraId="2D8797BF" w14:textId="51B975C4" w:rsidR="00EF2E95" w:rsidRDefault="00EF2E95">
      <w:pPr>
        <w:pStyle w:val="CommentText"/>
      </w:pPr>
      <w:r>
        <w:rPr>
          <w:rStyle w:val="CommentReference"/>
        </w:rPr>
        <w:annotationRef/>
      </w:r>
      <w:r>
        <w:t xml:space="preserve">An aws account. </w:t>
      </w:r>
    </w:p>
  </w:comment>
  <w:comment w:id="44" w:author="Mike Smith" w:date="2018-01-09T10:34:00Z" w:initials="MJS">
    <w:p w14:paraId="5D720735" w14:textId="5B76413B" w:rsidR="008E4BCB" w:rsidRDefault="008E4BCB">
      <w:pPr>
        <w:pStyle w:val="CommentText"/>
      </w:pPr>
      <w:r>
        <w:rPr>
          <w:rStyle w:val="CommentReference"/>
        </w:rPr>
        <w:annotationRef/>
      </w:r>
      <w:r>
        <w:t>If they only have to launch the stack, I’ll delete this. Seems like they might have to do something with the dashboard, though.</w:t>
      </w:r>
    </w:p>
  </w:comment>
  <w:comment w:id="45" w:author="Nienhuis, Ryan" w:date="2018-01-18T15:37:00Z" w:initials="NR">
    <w:p w14:paraId="5AD1F285" w14:textId="3D9DA3EF" w:rsidR="00EF2E95" w:rsidRDefault="00EF2E95">
      <w:pPr>
        <w:pStyle w:val="CommentText"/>
      </w:pPr>
      <w:r>
        <w:rPr>
          <w:rStyle w:val="CommentReference"/>
        </w:rPr>
        <w:annotationRef/>
      </w:r>
      <w:r>
        <w:t xml:space="preserve">They only have to launch the stack. </w:t>
      </w:r>
    </w:p>
  </w:comment>
  <w:comment w:id="49" w:author="Sindona, Dana" w:date="2017-06-27T11:27:00Z" w:initials="SD">
    <w:p w14:paraId="14BB430B" w14:textId="4C016B28" w:rsidR="006862D3" w:rsidRDefault="006862D3">
      <w:pPr>
        <w:pStyle w:val="CommentText"/>
      </w:pPr>
      <w:r>
        <w:rPr>
          <w:rStyle w:val="CommentReference"/>
        </w:rPr>
        <w:annotationRef/>
      </w:r>
      <w:r>
        <w:t>Going away for new solutions.</w:t>
      </w:r>
    </w:p>
  </w:comment>
  <w:comment w:id="48" w:author="Mike Smith" w:date="2018-01-09T11:02:00Z" w:initials="MJS">
    <w:p w14:paraId="5DEC6E43" w14:textId="5ED27CCD" w:rsidR="002C1D01" w:rsidRDefault="002C1D01">
      <w:pPr>
        <w:pStyle w:val="CommentText"/>
      </w:pPr>
      <w:r>
        <w:rPr>
          <w:rStyle w:val="CommentReference"/>
        </w:rPr>
        <w:annotationRef/>
      </w:r>
      <w:r>
        <w:t xml:space="preserve">I’ll update this table. Can I get a copy of the template? </w:t>
      </w:r>
    </w:p>
  </w:comment>
  <w:comment w:id="50" w:author="Mike Smith" w:date="2018-01-09T11:12:00Z" w:initials="MJS">
    <w:p w14:paraId="68206304" w14:textId="545D9E77" w:rsidR="00D85BE2" w:rsidRDefault="00D85BE2">
      <w:pPr>
        <w:pStyle w:val="CommentText"/>
      </w:pPr>
      <w:r>
        <w:rPr>
          <w:rStyle w:val="CommentReference"/>
        </w:rPr>
        <w:annotationRef/>
      </w:r>
      <w:r>
        <w:t>Not sure if this solution uses solution helper. (This is a Lambda function that allows metrics to be collected… made by the solution builders.)</w:t>
      </w:r>
    </w:p>
  </w:comment>
  <w:comment w:id="52" w:author="Mike Smith" w:date="2018-01-09T11:13:00Z" w:initials="MJS">
    <w:p w14:paraId="26950C01" w14:textId="2496553D" w:rsidR="00D85BE2" w:rsidRDefault="00D85BE2">
      <w:pPr>
        <w:pStyle w:val="CommentText"/>
      </w:pPr>
      <w:r>
        <w:rPr>
          <w:rStyle w:val="CommentReference"/>
        </w:rPr>
        <w:annotationRef/>
      </w:r>
      <w:r>
        <w:t>This might be where dashboard configuration instructions go.</w:t>
      </w:r>
    </w:p>
  </w:comment>
  <w:comment w:id="54" w:author="Mike Smith" w:date="2018-01-09T11:13:00Z" w:initials="MJS">
    <w:p w14:paraId="3650CC6B" w14:textId="3CC00EFD" w:rsidR="00D85BE2" w:rsidRDefault="00D85BE2">
      <w:pPr>
        <w:pStyle w:val="CommentText"/>
      </w:pPr>
      <w:r>
        <w:rPr>
          <w:rStyle w:val="CommentReference"/>
        </w:rPr>
        <w:annotationRef/>
      </w:r>
      <w:r>
        <w:t xml:space="preserve">Does the solution create any security groups? IAM roles? Anything else customers should know about security? </w:t>
      </w:r>
    </w:p>
  </w:comment>
  <w:comment w:id="57" w:author="Mike Smith" w:date="2018-01-09T11:20:00Z" w:initials="MJS">
    <w:p w14:paraId="24E53C79" w14:textId="0419DB46" w:rsidR="008043FA" w:rsidRDefault="008043FA">
      <w:pPr>
        <w:pStyle w:val="CommentText"/>
      </w:pPr>
      <w:r>
        <w:rPr>
          <w:rStyle w:val="CommentReference"/>
        </w:rPr>
        <w:annotationRef/>
      </w:r>
      <w:r>
        <w:t>How do they customize the dashboard? Do we want to give them steps?</w:t>
      </w:r>
    </w:p>
  </w:comment>
  <w:comment w:id="61" w:author="Mike Smith" w:date="2018-01-09T11:21:00Z" w:initials="MJS">
    <w:p w14:paraId="1B961950" w14:textId="3FDB1609" w:rsidR="008043FA" w:rsidRDefault="008043FA">
      <w:pPr>
        <w:pStyle w:val="CommentText"/>
      </w:pPr>
      <w:r>
        <w:rPr>
          <w:rStyle w:val="CommentReference"/>
        </w:rPr>
        <w:annotationRef/>
      </w:r>
      <w:r>
        <w:t>What are we collecting, and how often is data sent? (On Lambda invocation, for example?)</w:t>
      </w:r>
    </w:p>
  </w:comment>
  <w:comment w:id="62" w:author="Mike Smith" w:date="2018-01-09T11:21:00Z" w:initials="MJS">
    <w:p w14:paraId="52E92798" w14:textId="13233FBF" w:rsidR="008043FA" w:rsidRDefault="008043FA">
      <w:pPr>
        <w:pStyle w:val="CommentText"/>
      </w:pPr>
      <w:r>
        <w:rPr>
          <w:rStyle w:val="CommentReference"/>
        </w:rPr>
        <w:annotationRef/>
      </w:r>
      <w:r>
        <w:t>Waiting for approval on this method of opting out of data collection.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6831F3" w15:done="0"/>
  <w15:commentEx w15:paraId="2E5229EB" w15:done="0"/>
  <w15:commentEx w15:paraId="357E18E0" w15:paraIdParent="2E5229EB" w15:done="0"/>
  <w15:commentEx w15:paraId="44EC8BE3" w15:done="0"/>
  <w15:commentEx w15:paraId="6F158522" w15:done="0"/>
  <w15:commentEx w15:paraId="4F548F8B" w15:done="0"/>
  <w15:commentEx w15:paraId="0EF98680" w15:done="0"/>
  <w15:commentEx w15:paraId="51B3E6E8" w15:done="0"/>
  <w15:commentEx w15:paraId="42DD7164" w15:done="0"/>
  <w15:commentEx w15:paraId="2D13451E" w15:done="0"/>
  <w15:commentEx w15:paraId="3C11393B" w15:done="0"/>
  <w15:commentEx w15:paraId="6856A505" w15:done="0"/>
  <w15:commentEx w15:paraId="339600F6" w15:done="0"/>
  <w15:commentEx w15:paraId="2C9AA8C7" w15:paraIdParent="339600F6" w15:done="0"/>
  <w15:commentEx w15:paraId="6F592F1D" w15:done="0"/>
  <w15:commentEx w15:paraId="2B2E148D" w15:done="0"/>
  <w15:commentEx w15:paraId="2D8797BF" w15:paraIdParent="2B2E148D" w15:done="0"/>
  <w15:commentEx w15:paraId="5D720735" w15:done="0"/>
  <w15:commentEx w15:paraId="5AD1F285" w15:paraIdParent="5D720735" w15:done="0"/>
  <w15:commentEx w15:paraId="14BB430B" w15:done="0"/>
  <w15:commentEx w15:paraId="5DEC6E43" w15:done="0"/>
  <w15:commentEx w15:paraId="68206304" w15:done="0"/>
  <w15:commentEx w15:paraId="26950C01" w15:done="0"/>
  <w15:commentEx w15:paraId="3650CC6B" w15:done="0"/>
  <w15:commentEx w15:paraId="24E53C79" w15:done="0"/>
  <w15:commentEx w15:paraId="1B961950" w15:done="0"/>
  <w15:commentEx w15:paraId="52E9279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F50C8" w14:textId="77777777" w:rsidR="0007357A" w:rsidRDefault="0007357A" w:rsidP="009D25DA">
      <w:r>
        <w:separator/>
      </w:r>
    </w:p>
    <w:p w14:paraId="78BAFE11" w14:textId="77777777" w:rsidR="0007357A" w:rsidRDefault="0007357A"/>
  </w:endnote>
  <w:endnote w:type="continuationSeparator" w:id="0">
    <w:p w14:paraId="16C43D4D" w14:textId="77777777" w:rsidR="0007357A" w:rsidRDefault="0007357A" w:rsidP="009D25DA">
      <w:r>
        <w:continuationSeparator/>
      </w:r>
    </w:p>
    <w:p w14:paraId="01707477" w14:textId="77777777" w:rsidR="0007357A" w:rsidRDefault="000735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w:panose1 w:val="02000500000000000000"/>
    <w:charset w:val="00"/>
    <w:family w:val="roman"/>
    <w:pitch w:val="fixed"/>
    <w:sig w:usb0="00000003" w:usb1="00000000" w:usb2="00000000" w:usb3="00000000" w:csb0="00000001" w:csb1="00000000"/>
  </w:font>
  <w:font w:name="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4D"/>
    <w:family w:val="swiss"/>
    <w:notTrueType/>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140DC" w14:textId="2AAC3525" w:rsidR="00591A20" w:rsidRDefault="00C46C25" w:rsidP="006D679D">
    <w:pPr>
      <w:pStyle w:val="Footer"/>
      <w:tabs>
        <w:tab w:val="clear" w:pos="8424"/>
        <w:tab w:val="right" w:pos="12240"/>
      </w:tabs>
    </w:pPr>
    <w:r>
      <w:rPr>
        <w:noProof/>
      </w:rPr>
      <w:drawing>
        <wp:anchor distT="0" distB="0" distL="114300" distR="114300" simplePos="0" relativeHeight="251659264" behindDoc="1" locked="0" layoutInCell="1" allowOverlap="1" wp14:anchorId="70510D89" wp14:editId="703EB9B8">
          <wp:simplePos x="0" y="0"/>
          <wp:positionH relativeFrom="column">
            <wp:posOffset>5507990</wp:posOffset>
          </wp:positionH>
          <wp:positionV relativeFrom="paragraph">
            <wp:posOffset>75565</wp:posOffset>
          </wp:positionV>
          <wp:extent cx="701561" cy="415925"/>
          <wp:effectExtent l="0" t="0" r="381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q5dam.thumbnail.140.100.png"/>
                  <pic:cNvPicPr/>
                </pic:nvPicPr>
                <pic:blipFill>
                  <a:blip r:embed="rId1">
                    <a:extLst>
                      <a:ext uri="{28A0092B-C50C-407E-A947-70E740481C1C}">
                        <a14:useLocalDpi xmlns:a14="http://schemas.microsoft.com/office/drawing/2010/main" val="0"/>
                      </a:ext>
                    </a:extLst>
                  </a:blip>
                  <a:stretch>
                    <a:fillRect/>
                  </a:stretch>
                </pic:blipFill>
                <pic:spPr>
                  <a:xfrm>
                    <a:off x="0" y="0"/>
                    <a:ext cx="701561" cy="415925"/>
                  </a:xfrm>
                  <a:prstGeom prst="rect">
                    <a:avLst/>
                  </a:prstGeom>
                </pic:spPr>
              </pic:pic>
            </a:graphicData>
          </a:graphic>
          <wp14:sizeRelH relativeFrom="margin">
            <wp14:pctWidth>0</wp14:pctWidth>
          </wp14:sizeRelH>
          <wp14:sizeRelV relativeFrom="margin">
            <wp14:pctHeight>0</wp14:pctHeight>
          </wp14:sizeRelV>
        </wp:anchor>
      </w:drawing>
    </w:r>
    <w:r w:rsidR="00591A20" w:rsidRPr="00BF53C3">
      <w:t xml:space="preserve">Page </w:t>
    </w:r>
    <w:r w:rsidR="00591A20" w:rsidRPr="00BF53C3">
      <w:fldChar w:fldCharType="begin"/>
    </w:r>
    <w:r w:rsidR="00591A20" w:rsidRPr="00BF53C3">
      <w:instrText xml:space="preserve"> PAGE   \* MERGEFORMAT </w:instrText>
    </w:r>
    <w:r w:rsidR="00591A20" w:rsidRPr="00BF53C3">
      <w:fldChar w:fldCharType="separate"/>
    </w:r>
    <w:r w:rsidR="00F13454">
      <w:rPr>
        <w:noProof/>
      </w:rPr>
      <w:t>2</w:t>
    </w:r>
    <w:r w:rsidR="00591A20" w:rsidRPr="00BF53C3">
      <w:fldChar w:fldCharType="end"/>
    </w:r>
    <w:r w:rsidR="00591A20" w:rsidRPr="00BF53C3">
      <w:t xml:space="preserve"> of </w:t>
    </w:r>
    <w:r w:rsidR="0007357A">
      <w:fldChar w:fldCharType="begin"/>
    </w:r>
    <w:r w:rsidR="0007357A">
      <w:instrText xml:space="preserve"> NUMPAGES   \* MERGEFORMAT </w:instrText>
    </w:r>
    <w:r w:rsidR="0007357A">
      <w:fldChar w:fldCharType="separate"/>
    </w:r>
    <w:r w:rsidR="00F13454">
      <w:rPr>
        <w:noProof/>
      </w:rPr>
      <w:t>11</w:t>
    </w:r>
    <w:r w:rsidR="0007357A">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8D53A" w14:textId="5EE6171A" w:rsidR="00B7238B" w:rsidRDefault="00B7238B" w:rsidP="00B7238B">
    <w:pPr>
      <w:pStyle w:val="Footer"/>
      <w:jc w:val="center"/>
    </w:pPr>
    <w:r w:rsidRPr="004D4795">
      <w:rPr>
        <w:rFonts w:ascii="Georgia" w:hAnsi="Georgia"/>
        <w:sz w:val="18"/>
        <w:szCs w:val="18"/>
      </w:rPr>
      <w:t>C</w:t>
    </w:r>
    <w:r w:rsidR="00A754C0">
      <w:rPr>
        <w:rFonts w:ascii="Georgia" w:hAnsi="Georgia"/>
        <w:sz w:val="18"/>
        <w:szCs w:val="18"/>
      </w:rPr>
      <w:t>opyright (c) 2017</w:t>
    </w:r>
    <w:r w:rsidRPr="004D4795">
      <w:rPr>
        <w:rFonts w:ascii="Georgia" w:hAnsi="Georgia"/>
        <w:sz w:val="18"/>
        <w:szCs w:val="18"/>
      </w:rPr>
      <w:t xml:space="preserve"> by Amazon.com, Inc. or its affiliates.</w:t>
    </w:r>
    <w:r w:rsidRPr="004D4795">
      <w:rPr>
        <w:rFonts w:ascii="Georgia" w:hAnsi="Georgia"/>
        <w:sz w:val="18"/>
        <w:szCs w:val="18"/>
      </w:rPr>
      <w:br/>
    </w:r>
    <w:r w:rsidR="009F64AB">
      <w:rPr>
        <w:rFonts w:ascii="Georgia" w:hAnsi="Georgia"/>
        <w:sz w:val="18"/>
        <w:szCs w:val="18"/>
      </w:rPr>
      <w:t xml:space="preserve">Real-Time Insights on AWS Account Activity </w:t>
    </w:r>
    <w:r w:rsidRPr="004D4795">
      <w:rPr>
        <w:rFonts w:ascii="Georgia" w:hAnsi="Georgia"/>
        <w:sz w:val="18"/>
        <w:szCs w:val="18"/>
      </w:rPr>
      <w:t>is licensed under the terms of the Amazon Software License available at</w:t>
    </w:r>
    <w:r>
      <w:rPr>
        <w:rFonts w:ascii="Georgia" w:hAnsi="Georgia"/>
        <w:sz w:val="18"/>
        <w:szCs w:val="18"/>
      </w:rPr>
      <w:t xml:space="preserve"> </w:t>
    </w:r>
    <w:r w:rsidRPr="004D4795">
      <w:rPr>
        <w:rFonts w:ascii="Georgia" w:hAnsi="Georgia"/>
        <w:sz w:val="18"/>
        <w:szCs w:val="18"/>
      </w:rPr>
      <w:t xml:space="preserve"> </w:t>
    </w:r>
    <w:hyperlink r:id="rId1" w:history="1">
      <w:r w:rsidRPr="004D4795">
        <w:rPr>
          <w:rStyle w:val="Hyperlink"/>
          <w:rFonts w:ascii="Georgia" w:hAnsi="Georgia"/>
          <w:sz w:val="18"/>
          <w:szCs w:val="18"/>
        </w:rPr>
        <w:t>https://aws.amazon.com/asl/</w:t>
      </w:r>
    </w:hyperlink>
  </w:p>
  <w:p w14:paraId="4AF39CE1" w14:textId="77777777" w:rsidR="00B7238B" w:rsidRDefault="00B723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7C7DAB" w14:textId="77777777" w:rsidR="0007357A" w:rsidRDefault="0007357A" w:rsidP="00C52D9C">
      <w:pPr>
        <w:spacing w:after="80" w:line="240" w:lineRule="auto"/>
      </w:pPr>
      <w:r>
        <w:separator/>
      </w:r>
    </w:p>
  </w:footnote>
  <w:footnote w:type="continuationSeparator" w:id="0">
    <w:p w14:paraId="7B64FACF" w14:textId="77777777" w:rsidR="0007357A" w:rsidRDefault="0007357A" w:rsidP="00C52D9C">
      <w:pPr>
        <w:spacing w:after="80" w:line="240" w:lineRule="auto"/>
      </w:pPr>
      <w:r>
        <w:continuationSeparator/>
      </w:r>
    </w:p>
  </w:footnote>
  <w:footnote w:id="1">
    <w:p w14:paraId="2E8C9D9E" w14:textId="6A631EB5" w:rsidR="002420D7" w:rsidRDefault="002420D7" w:rsidP="002420D7">
      <w:pPr>
        <w:pStyle w:val="FootnoteText"/>
      </w:pPr>
      <w:r>
        <w:rPr>
          <w:rStyle w:val="FootnoteReference"/>
        </w:rPr>
        <w:footnoteRef/>
      </w:r>
      <w:r>
        <w:t xml:space="preserve"> For the most current </w:t>
      </w:r>
      <w:r w:rsidR="006674BA">
        <w:t>Amazon Kinesis Data Firehose</w:t>
      </w:r>
      <w:r>
        <w:t xml:space="preserve"> availability by region, see </w:t>
      </w:r>
      <w:hyperlink r:id="rId1" w:history="1">
        <w:r w:rsidRPr="00E93D94">
          <w:rPr>
            <w:rStyle w:val="Hyperlink"/>
          </w:rPr>
          <w:t>https://aws.amazon.com/about-aws/global-infrastructure/regional-product-services/</w:t>
        </w:r>
      </w:hyperlink>
    </w:p>
  </w:footnote>
  <w:footnote w:id="2">
    <w:p w14:paraId="10D83F9B" w14:textId="47D21778" w:rsidR="00803603" w:rsidRDefault="00803603" w:rsidP="00803603">
      <w:pPr>
        <w:pStyle w:val="FootnoteText"/>
      </w:pPr>
      <w:r>
        <w:rPr>
          <w:rStyle w:val="FootnoteReference"/>
        </w:rPr>
        <w:footnoteRef/>
      </w:r>
      <w:r>
        <w:t xml:space="preserve"> For the most current </w:t>
      </w:r>
      <w:r w:rsidR="00E11A12">
        <w:t>service</w:t>
      </w:r>
      <w:r>
        <w:t xml:space="preserve"> availability by </w:t>
      </w:r>
      <w:r w:rsidR="00623B15">
        <w:t>AWS R</w:t>
      </w:r>
      <w:r>
        <w:t xml:space="preserve">egion, see </w:t>
      </w:r>
      <w:hyperlink r:id="rId2" w:history="1">
        <w:r w:rsidRPr="00E93D94">
          <w:rPr>
            <w:rStyle w:val="Hyperlink"/>
          </w:rPr>
          <w:t>https://aws.amazon.com/about-aws/global-infrastructure/regional-product-services/</w:t>
        </w:r>
      </w:hyperlink>
      <w: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5A2E" w14:textId="335AF58D" w:rsidR="00591A20" w:rsidRPr="00F85B95" w:rsidRDefault="00591A20" w:rsidP="000A0EC4">
    <w:pPr>
      <w:pStyle w:val="Header"/>
      <w:tabs>
        <w:tab w:val="clear" w:pos="8280"/>
        <w:tab w:val="right" w:pos="12240"/>
      </w:tabs>
      <w:spacing w:after="280"/>
      <w:rPr>
        <w:b/>
      </w:rPr>
    </w:pPr>
    <w:r w:rsidRPr="002F0D31">
      <w:rPr>
        <w:rStyle w:val="FooterChar"/>
      </w:rPr>
      <w:t xml:space="preserve">Amazon Web Services – </w:t>
    </w:r>
    <w:r w:rsidR="00151C0D" w:rsidRPr="00151C0D">
      <w:rPr>
        <w:rStyle w:val="FooterChar"/>
      </w:rPr>
      <w:t>Real-Time Insights on AWS Account Activity</w:t>
    </w:r>
    <w:r>
      <w:tab/>
    </w:r>
    <w:r w:rsidR="00151C0D">
      <w:t xml:space="preserve">January </w:t>
    </w:r>
    <w:r>
      <w:t>201</w:t>
    </w:r>
    <w:r w:rsidR="00DC4CEA">
      <w:t>8</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DB816" w14:textId="77777777" w:rsidR="00591A20" w:rsidRDefault="00591A20" w:rsidP="00A81D18">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B86E1EC"/>
    <w:lvl w:ilvl="0">
      <w:start w:val="1"/>
      <w:numFmt w:val="decimal"/>
      <w:lvlText w:val="%1."/>
      <w:lvlJc w:val="left"/>
      <w:pPr>
        <w:tabs>
          <w:tab w:val="num" w:pos="1800"/>
        </w:tabs>
        <w:ind w:left="1800" w:hanging="360"/>
      </w:pPr>
    </w:lvl>
  </w:abstractNum>
  <w:abstractNum w:abstractNumId="1">
    <w:nsid w:val="FFFFFF7D"/>
    <w:multiLevelType w:val="singleLevel"/>
    <w:tmpl w:val="41F27358"/>
    <w:lvl w:ilvl="0">
      <w:start w:val="1"/>
      <w:numFmt w:val="decimal"/>
      <w:lvlText w:val="%1."/>
      <w:lvlJc w:val="left"/>
      <w:pPr>
        <w:tabs>
          <w:tab w:val="num" w:pos="1440"/>
        </w:tabs>
        <w:ind w:left="1440" w:hanging="360"/>
      </w:pPr>
    </w:lvl>
  </w:abstractNum>
  <w:abstractNum w:abstractNumId="2">
    <w:nsid w:val="FFFFFF7E"/>
    <w:multiLevelType w:val="singleLevel"/>
    <w:tmpl w:val="DD6037CE"/>
    <w:lvl w:ilvl="0">
      <w:start w:val="1"/>
      <w:numFmt w:val="decimal"/>
      <w:lvlText w:val="%1."/>
      <w:lvlJc w:val="left"/>
      <w:pPr>
        <w:tabs>
          <w:tab w:val="num" w:pos="1080"/>
        </w:tabs>
        <w:ind w:left="1080" w:hanging="360"/>
      </w:pPr>
    </w:lvl>
  </w:abstractNum>
  <w:abstractNum w:abstractNumId="3">
    <w:nsid w:val="FFFFFF7F"/>
    <w:multiLevelType w:val="singleLevel"/>
    <w:tmpl w:val="09007E0C"/>
    <w:lvl w:ilvl="0">
      <w:start w:val="1"/>
      <w:numFmt w:val="lowerLetter"/>
      <w:pStyle w:val="ListNumber2"/>
      <w:lvlText w:val="%1."/>
      <w:lvlJc w:val="left"/>
      <w:pPr>
        <w:ind w:left="720" w:hanging="360"/>
      </w:pPr>
    </w:lvl>
  </w:abstractNum>
  <w:abstractNum w:abstractNumId="4">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70C18E2"/>
    <w:lvl w:ilvl="0">
      <w:start w:val="1"/>
      <w:numFmt w:val="bullet"/>
      <w:pStyle w:val="ListBullet2"/>
      <w:lvlText w:val="–"/>
      <w:lvlJc w:val="left"/>
      <w:pPr>
        <w:ind w:left="720" w:hanging="360"/>
      </w:pPr>
      <w:rPr>
        <w:rFonts w:ascii="Calibri" w:hAnsi="Calibri" w:hint="default"/>
      </w:rPr>
    </w:lvl>
  </w:abstractNum>
  <w:abstractNum w:abstractNumId="8">
    <w:nsid w:val="FFFFFF88"/>
    <w:multiLevelType w:val="singleLevel"/>
    <w:tmpl w:val="A07E9A10"/>
    <w:lvl w:ilvl="0">
      <w:start w:val="1"/>
      <w:numFmt w:val="decimal"/>
      <w:pStyle w:val="ListNumber"/>
      <w:lvlText w:val="%1."/>
      <w:lvlJc w:val="left"/>
      <w:pPr>
        <w:tabs>
          <w:tab w:val="num" w:pos="360"/>
        </w:tabs>
        <w:ind w:left="360" w:hanging="360"/>
      </w:pPr>
      <w:rPr>
        <w:rFonts w:hint="default"/>
      </w:rPr>
    </w:lvl>
  </w:abstractNum>
  <w:abstractNum w:abstractNumId="9">
    <w:nsid w:val="FFFFFF89"/>
    <w:multiLevelType w:val="singleLevel"/>
    <w:tmpl w:val="8440ED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1">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5E0FAE"/>
    <w:multiLevelType w:val="hybridMultilevel"/>
    <w:tmpl w:val="1CFE8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1"/>
  </w:num>
  <w:num w:numId="15">
    <w:abstractNumId w:val="18"/>
  </w:num>
  <w:num w:numId="16">
    <w:abstractNumId w:val="19"/>
  </w:num>
  <w:num w:numId="17">
    <w:abstractNumId w:val="13"/>
  </w:num>
  <w:num w:numId="18">
    <w:abstractNumId w:val="22"/>
  </w:num>
  <w:num w:numId="19">
    <w:abstractNumId w:val="14"/>
  </w:num>
  <w:num w:numId="20">
    <w:abstractNumId w:val="23"/>
  </w:num>
  <w:num w:numId="21">
    <w:abstractNumId w:val="10"/>
  </w:num>
  <w:num w:numId="22">
    <w:abstractNumId w:val="15"/>
  </w:num>
  <w:num w:numId="23">
    <w:abstractNumId w:val="8"/>
  </w:num>
  <w:num w:numId="24">
    <w:abstractNumId w:val="8"/>
    <w:lvlOverride w:ilvl="0">
      <w:startOverride w:val="1"/>
    </w:lvlOverride>
  </w:num>
  <w:num w:numId="25">
    <w:abstractNumId w:val="12"/>
  </w:num>
  <w:num w:numId="26">
    <w:abstractNumId w:val="16"/>
  </w:num>
  <w:num w:numId="27">
    <w:abstractNumId w:val="8"/>
    <w:lvlOverride w:ilvl="0">
      <w:startOverride w:val="1"/>
    </w:lvlOverride>
  </w:num>
  <w:num w:numId="28">
    <w:abstractNumId w:val="21"/>
  </w:num>
  <w:numIdMacAtCleanup w:val="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enhuis, Ryan">
    <w15:presenceInfo w15:providerId="AD" w15:userId="S-1-5-21-1407069837-2091007605-538272213-11497139"/>
  </w15:person>
  <w15:person w15:author="Sindona, Dana">
    <w15:presenceInfo w15:providerId="AD" w15:userId="S-1-5-21-1407069837-2091007605-538272213-75757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trackRevisions/>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4E4E"/>
    <w:rsid w:val="000055F8"/>
    <w:rsid w:val="0000588A"/>
    <w:rsid w:val="0000656D"/>
    <w:rsid w:val="00010F62"/>
    <w:rsid w:val="00011582"/>
    <w:rsid w:val="000134BE"/>
    <w:rsid w:val="0001414B"/>
    <w:rsid w:val="00016194"/>
    <w:rsid w:val="000212A1"/>
    <w:rsid w:val="00022126"/>
    <w:rsid w:val="0002284C"/>
    <w:rsid w:val="000239FC"/>
    <w:rsid w:val="0002702F"/>
    <w:rsid w:val="00032007"/>
    <w:rsid w:val="0004377D"/>
    <w:rsid w:val="00053A17"/>
    <w:rsid w:val="0005610C"/>
    <w:rsid w:val="00062B25"/>
    <w:rsid w:val="00066AAE"/>
    <w:rsid w:val="0007357A"/>
    <w:rsid w:val="00082375"/>
    <w:rsid w:val="00082AB5"/>
    <w:rsid w:val="00083D74"/>
    <w:rsid w:val="00086BAA"/>
    <w:rsid w:val="00087317"/>
    <w:rsid w:val="00090846"/>
    <w:rsid w:val="0009485C"/>
    <w:rsid w:val="0009665F"/>
    <w:rsid w:val="000971D4"/>
    <w:rsid w:val="000976B4"/>
    <w:rsid w:val="000A09FD"/>
    <w:rsid w:val="000A0EC4"/>
    <w:rsid w:val="000B1E3F"/>
    <w:rsid w:val="000B41AB"/>
    <w:rsid w:val="000C1CAA"/>
    <w:rsid w:val="000C3255"/>
    <w:rsid w:val="000C5191"/>
    <w:rsid w:val="000D71E6"/>
    <w:rsid w:val="000E15EC"/>
    <w:rsid w:val="000E51EA"/>
    <w:rsid w:val="000E79A0"/>
    <w:rsid w:val="000E7D30"/>
    <w:rsid w:val="000F0FA3"/>
    <w:rsid w:val="00101FCA"/>
    <w:rsid w:val="001120C5"/>
    <w:rsid w:val="00117D1D"/>
    <w:rsid w:val="00123683"/>
    <w:rsid w:val="0012547B"/>
    <w:rsid w:val="00126081"/>
    <w:rsid w:val="0013004A"/>
    <w:rsid w:val="001301F2"/>
    <w:rsid w:val="001303D6"/>
    <w:rsid w:val="00130FAB"/>
    <w:rsid w:val="001353B7"/>
    <w:rsid w:val="00137ECA"/>
    <w:rsid w:val="00140706"/>
    <w:rsid w:val="00141802"/>
    <w:rsid w:val="00151C0D"/>
    <w:rsid w:val="00152571"/>
    <w:rsid w:val="00152C59"/>
    <w:rsid w:val="00154885"/>
    <w:rsid w:val="00161649"/>
    <w:rsid w:val="00165E17"/>
    <w:rsid w:val="0016734C"/>
    <w:rsid w:val="001674EA"/>
    <w:rsid w:val="00167D49"/>
    <w:rsid w:val="00191EA4"/>
    <w:rsid w:val="00192924"/>
    <w:rsid w:val="00193379"/>
    <w:rsid w:val="00194900"/>
    <w:rsid w:val="001953FF"/>
    <w:rsid w:val="00196FA6"/>
    <w:rsid w:val="00197175"/>
    <w:rsid w:val="001A0711"/>
    <w:rsid w:val="001A279A"/>
    <w:rsid w:val="001B0055"/>
    <w:rsid w:val="001B5989"/>
    <w:rsid w:val="001C046A"/>
    <w:rsid w:val="001C213B"/>
    <w:rsid w:val="001C4BA8"/>
    <w:rsid w:val="001D638E"/>
    <w:rsid w:val="001E01E7"/>
    <w:rsid w:val="001E26C6"/>
    <w:rsid w:val="001E6FCD"/>
    <w:rsid w:val="001E748C"/>
    <w:rsid w:val="00201961"/>
    <w:rsid w:val="0020329F"/>
    <w:rsid w:val="00211DBC"/>
    <w:rsid w:val="0021382D"/>
    <w:rsid w:val="002175EC"/>
    <w:rsid w:val="0022075B"/>
    <w:rsid w:val="00221F87"/>
    <w:rsid w:val="00222A43"/>
    <w:rsid w:val="00224B27"/>
    <w:rsid w:val="00227862"/>
    <w:rsid w:val="00227A99"/>
    <w:rsid w:val="002375D8"/>
    <w:rsid w:val="00237B00"/>
    <w:rsid w:val="002420D7"/>
    <w:rsid w:val="00250F0E"/>
    <w:rsid w:val="002537F4"/>
    <w:rsid w:val="002548BD"/>
    <w:rsid w:val="00257344"/>
    <w:rsid w:val="00260242"/>
    <w:rsid w:val="00260EFA"/>
    <w:rsid w:val="00261350"/>
    <w:rsid w:val="00263685"/>
    <w:rsid w:val="00267511"/>
    <w:rsid w:val="00274B2F"/>
    <w:rsid w:val="0028103D"/>
    <w:rsid w:val="002822F1"/>
    <w:rsid w:val="002854CE"/>
    <w:rsid w:val="002945C2"/>
    <w:rsid w:val="002966AF"/>
    <w:rsid w:val="002971B6"/>
    <w:rsid w:val="002A21FD"/>
    <w:rsid w:val="002A4648"/>
    <w:rsid w:val="002B337E"/>
    <w:rsid w:val="002B6AC8"/>
    <w:rsid w:val="002C1D01"/>
    <w:rsid w:val="002D7759"/>
    <w:rsid w:val="002E0984"/>
    <w:rsid w:val="002F0D31"/>
    <w:rsid w:val="002F1050"/>
    <w:rsid w:val="002F5590"/>
    <w:rsid w:val="00301D5E"/>
    <w:rsid w:val="00301FFD"/>
    <w:rsid w:val="0030632B"/>
    <w:rsid w:val="00310CAA"/>
    <w:rsid w:val="003134B7"/>
    <w:rsid w:val="00315850"/>
    <w:rsid w:val="00320153"/>
    <w:rsid w:val="00323843"/>
    <w:rsid w:val="00327A7B"/>
    <w:rsid w:val="00333472"/>
    <w:rsid w:val="00343E74"/>
    <w:rsid w:val="00345B10"/>
    <w:rsid w:val="00354A5E"/>
    <w:rsid w:val="00356D73"/>
    <w:rsid w:val="003612CA"/>
    <w:rsid w:val="003666FA"/>
    <w:rsid w:val="0037030D"/>
    <w:rsid w:val="00376CC3"/>
    <w:rsid w:val="003846B5"/>
    <w:rsid w:val="003853A9"/>
    <w:rsid w:val="00385946"/>
    <w:rsid w:val="00387EA3"/>
    <w:rsid w:val="00394C9E"/>
    <w:rsid w:val="003972A1"/>
    <w:rsid w:val="003A5595"/>
    <w:rsid w:val="003A62B0"/>
    <w:rsid w:val="003A7608"/>
    <w:rsid w:val="003C15C0"/>
    <w:rsid w:val="003C22A5"/>
    <w:rsid w:val="003C4AD5"/>
    <w:rsid w:val="003D754B"/>
    <w:rsid w:val="003F00B7"/>
    <w:rsid w:val="003F3661"/>
    <w:rsid w:val="003F6D80"/>
    <w:rsid w:val="004067C9"/>
    <w:rsid w:val="00411BCA"/>
    <w:rsid w:val="004160DB"/>
    <w:rsid w:val="00433BAE"/>
    <w:rsid w:val="00445C1B"/>
    <w:rsid w:val="00447BEB"/>
    <w:rsid w:val="004515D3"/>
    <w:rsid w:val="00453D77"/>
    <w:rsid w:val="00454997"/>
    <w:rsid w:val="00454ADA"/>
    <w:rsid w:val="00456111"/>
    <w:rsid w:val="00457AB3"/>
    <w:rsid w:val="00457C43"/>
    <w:rsid w:val="00470F9E"/>
    <w:rsid w:val="00473E93"/>
    <w:rsid w:val="00482B87"/>
    <w:rsid w:val="004834C2"/>
    <w:rsid w:val="00484F53"/>
    <w:rsid w:val="00485D52"/>
    <w:rsid w:val="004873F0"/>
    <w:rsid w:val="004876E4"/>
    <w:rsid w:val="00487A30"/>
    <w:rsid w:val="00493AFB"/>
    <w:rsid w:val="00494150"/>
    <w:rsid w:val="00494E58"/>
    <w:rsid w:val="004A192F"/>
    <w:rsid w:val="004A262F"/>
    <w:rsid w:val="004A3071"/>
    <w:rsid w:val="004A4147"/>
    <w:rsid w:val="004A4E9B"/>
    <w:rsid w:val="004B3AE8"/>
    <w:rsid w:val="004B7433"/>
    <w:rsid w:val="004C021D"/>
    <w:rsid w:val="004C1E7A"/>
    <w:rsid w:val="004C3880"/>
    <w:rsid w:val="004D0306"/>
    <w:rsid w:val="004D31FD"/>
    <w:rsid w:val="004D388B"/>
    <w:rsid w:val="004D3A1C"/>
    <w:rsid w:val="004F07D2"/>
    <w:rsid w:val="004F1FF7"/>
    <w:rsid w:val="004F2942"/>
    <w:rsid w:val="004F434C"/>
    <w:rsid w:val="004F4967"/>
    <w:rsid w:val="004F60C3"/>
    <w:rsid w:val="00501EFA"/>
    <w:rsid w:val="005020E3"/>
    <w:rsid w:val="00505E7E"/>
    <w:rsid w:val="00513FE3"/>
    <w:rsid w:val="00514FB7"/>
    <w:rsid w:val="00517AB7"/>
    <w:rsid w:val="005262D4"/>
    <w:rsid w:val="00530E3F"/>
    <w:rsid w:val="00543B56"/>
    <w:rsid w:val="00545B16"/>
    <w:rsid w:val="00551D6A"/>
    <w:rsid w:val="005629AE"/>
    <w:rsid w:val="00564941"/>
    <w:rsid w:val="00570B99"/>
    <w:rsid w:val="00591027"/>
    <w:rsid w:val="00591A20"/>
    <w:rsid w:val="005947D9"/>
    <w:rsid w:val="00595143"/>
    <w:rsid w:val="005974BD"/>
    <w:rsid w:val="00597867"/>
    <w:rsid w:val="005A5D81"/>
    <w:rsid w:val="005A6F3D"/>
    <w:rsid w:val="005A7E14"/>
    <w:rsid w:val="005B7B63"/>
    <w:rsid w:val="005C431F"/>
    <w:rsid w:val="005C4B86"/>
    <w:rsid w:val="005C7069"/>
    <w:rsid w:val="005D124C"/>
    <w:rsid w:val="005D29F0"/>
    <w:rsid w:val="005D7AC4"/>
    <w:rsid w:val="005E011E"/>
    <w:rsid w:val="005E0455"/>
    <w:rsid w:val="005E32D7"/>
    <w:rsid w:val="00601EB0"/>
    <w:rsid w:val="006060C8"/>
    <w:rsid w:val="006072BC"/>
    <w:rsid w:val="006154DC"/>
    <w:rsid w:val="006161DE"/>
    <w:rsid w:val="006176AE"/>
    <w:rsid w:val="00623B15"/>
    <w:rsid w:val="00627CF1"/>
    <w:rsid w:val="006408B0"/>
    <w:rsid w:val="00654077"/>
    <w:rsid w:val="0065461B"/>
    <w:rsid w:val="00664208"/>
    <w:rsid w:val="00664529"/>
    <w:rsid w:val="006674BA"/>
    <w:rsid w:val="00676EFB"/>
    <w:rsid w:val="00677D4E"/>
    <w:rsid w:val="006818EF"/>
    <w:rsid w:val="006862D3"/>
    <w:rsid w:val="00690404"/>
    <w:rsid w:val="00692A23"/>
    <w:rsid w:val="006A1F45"/>
    <w:rsid w:val="006A2E40"/>
    <w:rsid w:val="006B009D"/>
    <w:rsid w:val="006B2D75"/>
    <w:rsid w:val="006B3481"/>
    <w:rsid w:val="006C5753"/>
    <w:rsid w:val="006D3B9D"/>
    <w:rsid w:val="006D45F3"/>
    <w:rsid w:val="006D679D"/>
    <w:rsid w:val="006E033B"/>
    <w:rsid w:val="006E1B29"/>
    <w:rsid w:val="006F3639"/>
    <w:rsid w:val="006F5CFA"/>
    <w:rsid w:val="006F6AB9"/>
    <w:rsid w:val="00703045"/>
    <w:rsid w:val="0072155D"/>
    <w:rsid w:val="00722556"/>
    <w:rsid w:val="007449AD"/>
    <w:rsid w:val="0075176B"/>
    <w:rsid w:val="00752989"/>
    <w:rsid w:val="00760EE8"/>
    <w:rsid w:val="00762550"/>
    <w:rsid w:val="00764D56"/>
    <w:rsid w:val="00790F22"/>
    <w:rsid w:val="00792955"/>
    <w:rsid w:val="00793C06"/>
    <w:rsid w:val="007A0C80"/>
    <w:rsid w:val="007A210E"/>
    <w:rsid w:val="007A349D"/>
    <w:rsid w:val="007A4252"/>
    <w:rsid w:val="007B0C65"/>
    <w:rsid w:val="007B170C"/>
    <w:rsid w:val="007C0854"/>
    <w:rsid w:val="007D0377"/>
    <w:rsid w:val="007E06D2"/>
    <w:rsid w:val="007E5255"/>
    <w:rsid w:val="007E57E3"/>
    <w:rsid w:val="00803603"/>
    <w:rsid w:val="008043FA"/>
    <w:rsid w:val="0081332A"/>
    <w:rsid w:val="008221FA"/>
    <w:rsid w:val="00822AD3"/>
    <w:rsid w:val="00823B58"/>
    <w:rsid w:val="00823DA3"/>
    <w:rsid w:val="00826D93"/>
    <w:rsid w:val="00834D6E"/>
    <w:rsid w:val="0083539D"/>
    <w:rsid w:val="0083780B"/>
    <w:rsid w:val="00850187"/>
    <w:rsid w:val="008501AB"/>
    <w:rsid w:val="00862FFA"/>
    <w:rsid w:val="00890EAC"/>
    <w:rsid w:val="00893344"/>
    <w:rsid w:val="008A2BBF"/>
    <w:rsid w:val="008A2BCD"/>
    <w:rsid w:val="008A3078"/>
    <w:rsid w:val="008A3591"/>
    <w:rsid w:val="008A7F56"/>
    <w:rsid w:val="008B1CCB"/>
    <w:rsid w:val="008B6883"/>
    <w:rsid w:val="008C2BA1"/>
    <w:rsid w:val="008C3718"/>
    <w:rsid w:val="008C3D14"/>
    <w:rsid w:val="008C7BED"/>
    <w:rsid w:val="008D0B7E"/>
    <w:rsid w:val="008D0D50"/>
    <w:rsid w:val="008D4545"/>
    <w:rsid w:val="008E29DD"/>
    <w:rsid w:val="008E4BCB"/>
    <w:rsid w:val="008E4E88"/>
    <w:rsid w:val="008F1104"/>
    <w:rsid w:val="008F1E54"/>
    <w:rsid w:val="008F2AA7"/>
    <w:rsid w:val="008F2FC3"/>
    <w:rsid w:val="008F32AB"/>
    <w:rsid w:val="00900445"/>
    <w:rsid w:val="00901E12"/>
    <w:rsid w:val="009041F0"/>
    <w:rsid w:val="00912C93"/>
    <w:rsid w:val="009131A8"/>
    <w:rsid w:val="00925084"/>
    <w:rsid w:val="00936C25"/>
    <w:rsid w:val="0094264B"/>
    <w:rsid w:val="00945A55"/>
    <w:rsid w:val="00945C3B"/>
    <w:rsid w:val="00951D31"/>
    <w:rsid w:val="00957E18"/>
    <w:rsid w:val="00961226"/>
    <w:rsid w:val="0096247E"/>
    <w:rsid w:val="009627D3"/>
    <w:rsid w:val="00963574"/>
    <w:rsid w:val="009677C0"/>
    <w:rsid w:val="00986B8E"/>
    <w:rsid w:val="00990E30"/>
    <w:rsid w:val="00995F2A"/>
    <w:rsid w:val="009A3C27"/>
    <w:rsid w:val="009A4426"/>
    <w:rsid w:val="009A7075"/>
    <w:rsid w:val="009B06F7"/>
    <w:rsid w:val="009B1605"/>
    <w:rsid w:val="009B39BF"/>
    <w:rsid w:val="009B4025"/>
    <w:rsid w:val="009B6065"/>
    <w:rsid w:val="009B6929"/>
    <w:rsid w:val="009B76CA"/>
    <w:rsid w:val="009C0574"/>
    <w:rsid w:val="009C68FC"/>
    <w:rsid w:val="009C74CB"/>
    <w:rsid w:val="009D25DA"/>
    <w:rsid w:val="009D3D3D"/>
    <w:rsid w:val="009D7C08"/>
    <w:rsid w:val="009E0665"/>
    <w:rsid w:val="009E074F"/>
    <w:rsid w:val="009E2639"/>
    <w:rsid w:val="009E6B5A"/>
    <w:rsid w:val="009F0AED"/>
    <w:rsid w:val="009F64AB"/>
    <w:rsid w:val="009F7B29"/>
    <w:rsid w:val="00A007BD"/>
    <w:rsid w:val="00A045C1"/>
    <w:rsid w:val="00A10E56"/>
    <w:rsid w:val="00A17222"/>
    <w:rsid w:val="00A172E6"/>
    <w:rsid w:val="00A173FB"/>
    <w:rsid w:val="00A240A5"/>
    <w:rsid w:val="00A25C40"/>
    <w:rsid w:val="00A33598"/>
    <w:rsid w:val="00A33C86"/>
    <w:rsid w:val="00A35D6C"/>
    <w:rsid w:val="00A53956"/>
    <w:rsid w:val="00A55255"/>
    <w:rsid w:val="00A61ACB"/>
    <w:rsid w:val="00A61F8C"/>
    <w:rsid w:val="00A6457B"/>
    <w:rsid w:val="00A66F10"/>
    <w:rsid w:val="00A73E40"/>
    <w:rsid w:val="00A754C0"/>
    <w:rsid w:val="00A75A8E"/>
    <w:rsid w:val="00A75C01"/>
    <w:rsid w:val="00A81760"/>
    <w:rsid w:val="00A81D18"/>
    <w:rsid w:val="00A84266"/>
    <w:rsid w:val="00A93111"/>
    <w:rsid w:val="00A93B5A"/>
    <w:rsid w:val="00AA2D56"/>
    <w:rsid w:val="00AA6B8C"/>
    <w:rsid w:val="00AC2937"/>
    <w:rsid w:val="00AC57B8"/>
    <w:rsid w:val="00AD1194"/>
    <w:rsid w:val="00AE07DE"/>
    <w:rsid w:val="00AE2574"/>
    <w:rsid w:val="00AE2FE8"/>
    <w:rsid w:val="00AE4B79"/>
    <w:rsid w:val="00B0118C"/>
    <w:rsid w:val="00B0239C"/>
    <w:rsid w:val="00B03C75"/>
    <w:rsid w:val="00B06327"/>
    <w:rsid w:val="00B1395D"/>
    <w:rsid w:val="00B15F63"/>
    <w:rsid w:val="00B179B0"/>
    <w:rsid w:val="00B25858"/>
    <w:rsid w:val="00B27CA2"/>
    <w:rsid w:val="00B31A2F"/>
    <w:rsid w:val="00B40998"/>
    <w:rsid w:val="00B41ACD"/>
    <w:rsid w:val="00B500E1"/>
    <w:rsid w:val="00B56B9C"/>
    <w:rsid w:val="00B56F78"/>
    <w:rsid w:val="00B6638C"/>
    <w:rsid w:val="00B67F94"/>
    <w:rsid w:val="00B7238B"/>
    <w:rsid w:val="00B808FE"/>
    <w:rsid w:val="00B80A16"/>
    <w:rsid w:val="00B826B9"/>
    <w:rsid w:val="00B91EA5"/>
    <w:rsid w:val="00BB0B24"/>
    <w:rsid w:val="00BB0C92"/>
    <w:rsid w:val="00BB702E"/>
    <w:rsid w:val="00BC4A90"/>
    <w:rsid w:val="00BD415D"/>
    <w:rsid w:val="00BD4253"/>
    <w:rsid w:val="00BD5571"/>
    <w:rsid w:val="00BE7BA4"/>
    <w:rsid w:val="00BF30D4"/>
    <w:rsid w:val="00BF4595"/>
    <w:rsid w:val="00BF519E"/>
    <w:rsid w:val="00BF53C3"/>
    <w:rsid w:val="00BF7AAE"/>
    <w:rsid w:val="00C06521"/>
    <w:rsid w:val="00C1316B"/>
    <w:rsid w:val="00C15D05"/>
    <w:rsid w:val="00C2035A"/>
    <w:rsid w:val="00C20639"/>
    <w:rsid w:val="00C31CF9"/>
    <w:rsid w:val="00C334C2"/>
    <w:rsid w:val="00C34962"/>
    <w:rsid w:val="00C374D5"/>
    <w:rsid w:val="00C457C1"/>
    <w:rsid w:val="00C460CA"/>
    <w:rsid w:val="00C46C25"/>
    <w:rsid w:val="00C52D9C"/>
    <w:rsid w:val="00C621FE"/>
    <w:rsid w:val="00C66CDA"/>
    <w:rsid w:val="00C737A4"/>
    <w:rsid w:val="00C74B66"/>
    <w:rsid w:val="00C8307A"/>
    <w:rsid w:val="00C938DE"/>
    <w:rsid w:val="00C96A1F"/>
    <w:rsid w:val="00CA449A"/>
    <w:rsid w:val="00CA5D16"/>
    <w:rsid w:val="00CA5F1F"/>
    <w:rsid w:val="00CB0C1C"/>
    <w:rsid w:val="00CB412C"/>
    <w:rsid w:val="00CC3006"/>
    <w:rsid w:val="00CC6579"/>
    <w:rsid w:val="00CC7322"/>
    <w:rsid w:val="00CD5526"/>
    <w:rsid w:val="00CE0137"/>
    <w:rsid w:val="00CE0A05"/>
    <w:rsid w:val="00CE11A4"/>
    <w:rsid w:val="00CE2546"/>
    <w:rsid w:val="00CE5C71"/>
    <w:rsid w:val="00CE654D"/>
    <w:rsid w:val="00CF0D11"/>
    <w:rsid w:val="00CF2E2C"/>
    <w:rsid w:val="00CF3E62"/>
    <w:rsid w:val="00CF48F4"/>
    <w:rsid w:val="00CF4C29"/>
    <w:rsid w:val="00CF4C3B"/>
    <w:rsid w:val="00CF7B1B"/>
    <w:rsid w:val="00D03255"/>
    <w:rsid w:val="00D05E51"/>
    <w:rsid w:val="00D1159B"/>
    <w:rsid w:val="00D1244B"/>
    <w:rsid w:val="00D13270"/>
    <w:rsid w:val="00D1388B"/>
    <w:rsid w:val="00D25546"/>
    <w:rsid w:val="00D33907"/>
    <w:rsid w:val="00D35676"/>
    <w:rsid w:val="00D37D0C"/>
    <w:rsid w:val="00D43BC4"/>
    <w:rsid w:val="00D50481"/>
    <w:rsid w:val="00D51C2F"/>
    <w:rsid w:val="00D54483"/>
    <w:rsid w:val="00D565AD"/>
    <w:rsid w:val="00D56D08"/>
    <w:rsid w:val="00D71AA2"/>
    <w:rsid w:val="00D769BE"/>
    <w:rsid w:val="00D828D0"/>
    <w:rsid w:val="00D82AEB"/>
    <w:rsid w:val="00D85BE2"/>
    <w:rsid w:val="00D90835"/>
    <w:rsid w:val="00D91477"/>
    <w:rsid w:val="00D91C38"/>
    <w:rsid w:val="00D9249A"/>
    <w:rsid w:val="00DA2988"/>
    <w:rsid w:val="00DB3195"/>
    <w:rsid w:val="00DB38A5"/>
    <w:rsid w:val="00DC1FA9"/>
    <w:rsid w:val="00DC4CEA"/>
    <w:rsid w:val="00DC62DF"/>
    <w:rsid w:val="00DD4C8C"/>
    <w:rsid w:val="00DE08F9"/>
    <w:rsid w:val="00DE4DE8"/>
    <w:rsid w:val="00DF03A2"/>
    <w:rsid w:val="00DF3829"/>
    <w:rsid w:val="00DF541C"/>
    <w:rsid w:val="00DF5434"/>
    <w:rsid w:val="00E05394"/>
    <w:rsid w:val="00E06149"/>
    <w:rsid w:val="00E11A12"/>
    <w:rsid w:val="00E17BB6"/>
    <w:rsid w:val="00E17E65"/>
    <w:rsid w:val="00E17F0B"/>
    <w:rsid w:val="00E22902"/>
    <w:rsid w:val="00E232E0"/>
    <w:rsid w:val="00E466F2"/>
    <w:rsid w:val="00E5494C"/>
    <w:rsid w:val="00E550B5"/>
    <w:rsid w:val="00E701AB"/>
    <w:rsid w:val="00E77005"/>
    <w:rsid w:val="00E852F6"/>
    <w:rsid w:val="00E9491A"/>
    <w:rsid w:val="00EA0F29"/>
    <w:rsid w:val="00EA4D8E"/>
    <w:rsid w:val="00EA6A7D"/>
    <w:rsid w:val="00EB3563"/>
    <w:rsid w:val="00EC027E"/>
    <w:rsid w:val="00EC1D8C"/>
    <w:rsid w:val="00EC36F1"/>
    <w:rsid w:val="00EC7D2A"/>
    <w:rsid w:val="00ED1B63"/>
    <w:rsid w:val="00ED673E"/>
    <w:rsid w:val="00ED7A98"/>
    <w:rsid w:val="00EE6F15"/>
    <w:rsid w:val="00EF059D"/>
    <w:rsid w:val="00EF2E95"/>
    <w:rsid w:val="00EF2ED1"/>
    <w:rsid w:val="00F01C75"/>
    <w:rsid w:val="00F05D7A"/>
    <w:rsid w:val="00F05F5A"/>
    <w:rsid w:val="00F0735F"/>
    <w:rsid w:val="00F128B8"/>
    <w:rsid w:val="00F12F43"/>
    <w:rsid w:val="00F13454"/>
    <w:rsid w:val="00F13A9E"/>
    <w:rsid w:val="00F24880"/>
    <w:rsid w:val="00F25421"/>
    <w:rsid w:val="00F27158"/>
    <w:rsid w:val="00F33F96"/>
    <w:rsid w:val="00F347DB"/>
    <w:rsid w:val="00F3642F"/>
    <w:rsid w:val="00F411D3"/>
    <w:rsid w:val="00F43CD2"/>
    <w:rsid w:val="00F44AE2"/>
    <w:rsid w:val="00F52C6D"/>
    <w:rsid w:val="00F70A22"/>
    <w:rsid w:val="00F71453"/>
    <w:rsid w:val="00F8185A"/>
    <w:rsid w:val="00F81A54"/>
    <w:rsid w:val="00F81B9D"/>
    <w:rsid w:val="00F844D7"/>
    <w:rsid w:val="00F845AA"/>
    <w:rsid w:val="00F85767"/>
    <w:rsid w:val="00F8583A"/>
    <w:rsid w:val="00FB0B8C"/>
    <w:rsid w:val="00FB2958"/>
    <w:rsid w:val="00FC362F"/>
    <w:rsid w:val="00FD3B3E"/>
    <w:rsid w:val="00FD3FAA"/>
    <w:rsid w:val="00FD5262"/>
    <w:rsid w:val="00FE0C91"/>
    <w:rsid w:val="00FE117F"/>
    <w:rsid w:val="00FE1E69"/>
    <w:rsid w:val="00FE2B10"/>
    <w:rsid w:val="00FF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089e2,#fcb017"/>
    </o:shapedefaults>
    <o:shapelayout v:ext="edit">
      <o:idmap v:ext="edit" data="1"/>
    </o:shapelayout>
  </w:shapeDefaults>
  <w:decimalSymbol w:val="."/>
  <w:listSeparator w:val=","/>
  <w14:docId w14:val="459059D0"/>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82">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99" w:unhideWhenUsed="1"/>
    <w:lsdException w:name="Table Grid" w:uiPriority="59"/>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atentStyles>
  <w:style w:type="paragraph" w:default="1" w:styleId="Normal">
    <w:name w:val="Normal"/>
    <w:qFormat/>
    <w:rsid w:val="00CE2546"/>
    <w:pPr>
      <w:spacing w:after="280" w:line="320" w:lineRule="atLeast"/>
      <w:jc w:val="both"/>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CE2546"/>
    <w:rPr>
      <w:rFonts w:cs="Arial"/>
      <w:color w:val="262626" w:themeColor="text1" w:themeTint="D9"/>
      <w:szCs w:val="22"/>
    </w:rPr>
  </w:style>
  <w:style w:type="character" w:customStyle="1" w:styleId="BodyChar">
    <w:name w:val="Body Char"/>
    <w:basedOn w:val="DefaultParagraphFont"/>
    <w:link w:val="Body"/>
    <w:rsid w:val="00CE2546"/>
    <w:rPr>
      <w:rFonts w:ascii="Georgia" w:hAnsi="Georgia" w:cs="Arial"/>
      <w:color w:val="262626" w:themeColor="text1" w:themeTint="D9"/>
      <w:kern w:val="28"/>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CellSpacing w:w="7"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blHeader/>
      <w:tblCellSpacing w:w="7" w:type="dxa"/>
    </w:tr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aliases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007BD"/>
    <w:pPr>
      <w:tabs>
        <w:tab w:val="right" w:leader="dot" w:pos="10080"/>
      </w:tabs>
      <w:spacing w:after="140"/>
    </w:pPr>
    <w:rPr>
      <w:rFonts w:eastAsia="Calibri"/>
      <w:noProof/>
      <w:color w:val="auto"/>
      <w:kern w:val="0"/>
      <w:szCs w:val="22"/>
    </w:rPr>
  </w:style>
  <w:style w:type="paragraph" w:styleId="TOC3">
    <w:name w:val="toc 3"/>
    <w:basedOn w:val="Normal"/>
    <w:next w:val="Normal"/>
    <w:autoRedefine/>
    <w:uiPriority w:val="39"/>
    <w:unhideWhenUsed/>
    <w:qFormat/>
    <w:rsid w:val="0028103D"/>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28103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link w:val="ListParagraphChar"/>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23"/>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numPr>
        <w:numId w:val="4"/>
      </w:num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9"/>
      </w:numPr>
    </w:pPr>
  </w:style>
  <w:style w:type="table" w:styleId="LightList-Accent1">
    <w:name w:val="Light List Accent 1"/>
    <w:basedOn w:val="TableNormal"/>
    <w:locked/>
    <w:rsid w:val="00F3642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CellMar>
        <w:top w:w="0" w:type="dxa"/>
        <w:left w:w="108" w:type="dxa"/>
        <w:bottom w:w="0" w:type="dxa"/>
        <w:right w:w="108" w:type="dxa"/>
      </w:tblCellMar>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locked/>
    <w:pPr>
      <w:spacing w:line="240" w:lineRule="auto"/>
    </w:pPr>
    <w:rPr>
      <w:sz w:val="20"/>
      <w:szCs w:val="20"/>
    </w:rPr>
  </w:style>
  <w:style w:type="character" w:customStyle="1" w:styleId="CommentTextChar">
    <w:name w:val="Comment Text Char"/>
    <w:basedOn w:val="DefaultParagraphFont"/>
    <w:link w:val="CommentText"/>
    <w:uiPriority w:val="99"/>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Borders>
        <w:top w:val="single" w:sz="8" w:space="0" w:color="146EB4"/>
        <w:bottom w:val="single" w:sz="8" w:space="0" w:color="146EB4"/>
        <w:insideH w:val="single" w:sz="8" w:space="0" w:color="146EB4"/>
      </w:tblBorders>
      <w:tblCellMar>
        <w:top w:w="0" w:type="dxa"/>
        <w:left w:w="108" w:type="dxa"/>
        <w:bottom w:w="0" w:type="dxa"/>
        <w:right w:w="108" w:type="dxa"/>
      </w:tblCellMar>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CellMar>
        <w:top w:w="0" w:type="dxa"/>
        <w:left w:w="108" w:type="dxa"/>
        <w:bottom w:w="0" w:type="dxa"/>
        <w:right w:w="108" w:type="dxa"/>
      </w:tblCellMar>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250F0E"/>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240" w:lineRule="auto"/>
      <w:ind w:left="360" w:right="360"/>
    </w:pPr>
    <w:rPr>
      <w:color w:val="000000" w:themeColor="text1"/>
    </w:rPr>
  </w:style>
  <w:style w:type="paragraph" w:customStyle="1" w:styleId="Alert">
    <w:name w:val="Alert"/>
    <w:basedOn w:val="Normal"/>
    <w:qFormat/>
    <w:rsid w:val="00E466F2"/>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customStyle="1" w:styleId="ListParagraphChar">
    <w:name w:val="List Paragraph Char"/>
    <w:basedOn w:val="NoSpacingChar"/>
    <w:link w:val="ListParagraph"/>
    <w:uiPriority w:val="34"/>
    <w:rsid w:val="00141802"/>
    <w:rPr>
      <w:rFonts w:ascii="Georgia" w:hAnsi="Georgia"/>
      <w:sz w:val="22"/>
      <w:szCs w:val="22"/>
    </w:rPr>
  </w:style>
  <w:style w:type="paragraph" w:customStyle="1" w:styleId="p1">
    <w:name w:val="p1"/>
    <w:basedOn w:val="Normal"/>
    <w:rsid w:val="004067C9"/>
    <w:pPr>
      <w:spacing w:after="0" w:line="240" w:lineRule="auto"/>
      <w:jc w:val="left"/>
    </w:pPr>
    <w:rPr>
      <w:rFonts w:ascii="Helvetica" w:hAnsi="Helvetica"/>
      <w:color w:val="424242"/>
      <w:kern w:val="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59989247">
      <w:bodyDiv w:val="1"/>
      <w:marLeft w:val="0"/>
      <w:marRight w:val="0"/>
      <w:marTop w:val="0"/>
      <w:marBottom w:val="0"/>
      <w:divBdr>
        <w:top w:val="none" w:sz="0" w:space="0" w:color="auto"/>
        <w:left w:val="none" w:sz="0" w:space="0" w:color="auto"/>
        <w:bottom w:val="none" w:sz="0" w:space="0" w:color="auto"/>
        <w:right w:val="none" w:sz="0" w:space="0" w:color="auto"/>
      </w:divBdr>
    </w:div>
    <w:div w:id="383338588">
      <w:bodyDiv w:val="1"/>
      <w:marLeft w:val="0"/>
      <w:marRight w:val="0"/>
      <w:marTop w:val="0"/>
      <w:marBottom w:val="0"/>
      <w:divBdr>
        <w:top w:val="none" w:sz="0" w:space="0" w:color="auto"/>
        <w:left w:val="none" w:sz="0" w:space="0" w:color="auto"/>
        <w:bottom w:val="none" w:sz="0" w:space="0" w:color="auto"/>
        <w:right w:val="none" w:sz="0" w:space="0" w:color="auto"/>
      </w:divBdr>
    </w:div>
    <w:div w:id="481309127">
      <w:bodyDiv w:val="1"/>
      <w:marLeft w:val="0"/>
      <w:marRight w:val="0"/>
      <w:marTop w:val="0"/>
      <w:marBottom w:val="0"/>
      <w:divBdr>
        <w:top w:val="none" w:sz="0" w:space="0" w:color="auto"/>
        <w:left w:val="none" w:sz="0" w:space="0" w:color="auto"/>
        <w:bottom w:val="none" w:sz="0" w:space="0" w:color="auto"/>
        <w:right w:val="none" w:sz="0" w:space="0" w:color="auto"/>
      </w:divBdr>
    </w:div>
    <w:div w:id="484442153">
      <w:bodyDiv w:val="1"/>
      <w:marLeft w:val="0"/>
      <w:marRight w:val="0"/>
      <w:marTop w:val="0"/>
      <w:marBottom w:val="0"/>
      <w:divBdr>
        <w:top w:val="none" w:sz="0" w:space="0" w:color="auto"/>
        <w:left w:val="none" w:sz="0" w:space="0" w:color="auto"/>
        <w:bottom w:val="none" w:sz="0" w:space="0" w:color="auto"/>
        <w:right w:val="none" w:sz="0" w:space="0" w:color="auto"/>
      </w:divBdr>
    </w:div>
    <w:div w:id="611286711">
      <w:bodyDiv w:val="1"/>
      <w:marLeft w:val="0"/>
      <w:marRight w:val="0"/>
      <w:marTop w:val="0"/>
      <w:marBottom w:val="0"/>
      <w:divBdr>
        <w:top w:val="none" w:sz="0" w:space="0" w:color="auto"/>
        <w:left w:val="none" w:sz="0" w:space="0" w:color="auto"/>
        <w:bottom w:val="none" w:sz="0" w:space="0" w:color="auto"/>
        <w:right w:val="none" w:sz="0" w:space="0" w:color="auto"/>
      </w:divBdr>
    </w:div>
    <w:div w:id="723410125">
      <w:bodyDiv w:val="1"/>
      <w:marLeft w:val="0"/>
      <w:marRight w:val="0"/>
      <w:marTop w:val="0"/>
      <w:marBottom w:val="0"/>
      <w:divBdr>
        <w:top w:val="none" w:sz="0" w:space="0" w:color="auto"/>
        <w:left w:val="none" w:sz="0" w:space="0" w:color="auto"/>
        <w:bottom w:val="none" w:sz="0" w:space="0" w:color="auto"/>
        <w:right w:val="none" w:sz="0" w:space="0" w:color="auto"/>
      </w:divBdr>
    </w:div>
    <w:div w:id="76153165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062632821">
      <w:bodyDiv w:val="1"/>
      <w:marLeft w:val="0"/>
      <w:marRight w:val="0"/>
      <w:marTop w:val="0"/>
      <w:marBottom w:val="0"/>
      <w:divBdr>
        <w:top w:val="none" w:sz="0" w:space="0" w:color="auto"/>
        <w:left w:val="none" w:sz="0" w:space="0" w:color="auto"/>
        <w:bottom w:val="none" w:sz="0" w:space="0" w:color="auto"/>
        <w:right w:val="none" w:sz="0" w:space="0" w:color="auto"/>
      </w:divBdr>
    </w:div>
    <w:div w:id="1206212279">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449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aws.amazon.com/kinesis/data-firehose/" TargetMode="External"/><Relationship Id="rId21" Type="http://schemas.openxmlformats.org/officeDocument/2006/relationships/hyperlink" Target="https://aws.amazon.com/kinesis/data-analytics/" TargetMode="External"/><Relationship Id="rId22" Type="http://schemas.openxmlformats.org/officeDocument/2006/relationships/hyperlink" Target="https://aws.amazon.com/cloudtrail/" TargetMode="External"/><Relationship Id="rId23" Type="http://schemas.openxmlformats.org/officeDocument/2006/relationships/hyperlink" Target="https://aws.amazon.com/cloudwatch/" TargetMode="External"/><Relationship Id="rId24" Type="http://schemas.openxmlformats.org/officeDocument/2006/relationships/hyperlink" Target="https://aws.amazon.com/lambda" TargetMode="External"/><Relationship Id="rId25" Type="http://schemas.openxmlformats.org/officeDocument/2006/relationships/hyperlink" Target="https://aws.amazon.com/dynamodb/" TargetMode="External"/><Relationship Id="rId26" Type="http://schemas.openxmlformats.org/officeDocument/2006/relationships/hyperlink" Target="https://aws.amazon.com/cognito/" TargetMode="External"/><Relationship Id="rId27" Type="http://schemas.openxmlformats.org/officeDocument/2006/relationships/hyperlink" Target="https://aws.amazon.com/privacy/" TargetMode="External"/><Relationship Id="rId28" Type="http://schemas.openxmlformats.org/officeDocument/2006/relationships/hyperlink" Target="https://forums.aws.amazon.com/forum.jspa?forumID=226" TargetMode="External"/><Relationship Id="rId29" Type="http://schemas.openxmlformats.org/officeDocument/2006/relationships/hyperlink" Target="https://aws.amazon.com/as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s://aws.amazon.com/asl/" TargetMode="External"/><Relationship Id="rId31" Type="http://schemas.openxmlformats.org/officeDocument/2006/relationships/header" Target="header1.xml"/><Relationship Id="rId32" Type="http://schemas.openxmlformats.org/officeDocument/2006/relationships/footer" Target="footer1.xml"/><Relationship Id="rId9" Type="http://schemas.openxmlformats.org/officeDocument/2006/relationships/footnotes" Target="footnotes.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eader" Target="header2.xml"/><Relationship Id="rId34" Type="http://schemas.openxmlformats.org/officeDocument/2006/relationships/footer" Target="footer2.xml"/><Relationship Id="rId35" Type="http://schemas.openxmlformats.org/officeDocument/2006/relationships/fontTable" Target="fontTable.xml"/><Relationship Id="rId36" Type="http://schemas.microsoft.com/office/2011/relationships/people" Target="people.xml"/><Relationship Id="rId10" Type="http://schemas.openxmlformats.org/officeDocument/2006/relationships/endnotes" Target="endnotes.xml"/><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image" Target="media/image1.png"/><Relationship Id="rId14" Type="http://schemas.openxmlformats.org/officeDocument/2006/relationships/hyperlink" Target="http://aws.amazon.com/cloudformation/" TargetMode="External"/><Relationship Id="rId15" Type="http://schemas.openxmlformats.org/officeDocument/2006/relationships/image" Target="media/image2.png"/><Relationship Id="rId16" Type="http://schemas.openxmlformats.org/officeDocument/2006/relationships/hyperlink" Target="http://docs.aws.amazon.com/awscloudtrail/latest/userguide/cloudtrail-supported-services.html" TargetMode="External"/><Relationship Id="rId17" Type="http://schemas.openxmlformats.org/officeDocument/2006/relationships/hyperlink" Target="file:///C:\Users\sindona\AppData\Local\Temp\need" TargetMode="External"/><Relationship Id="rId18" Type="http://schemas.openxmlformats.org/officeDocument/2006/relationships/hyperlink" Target="http://docs.aws.amazon.com/AmazonS3/latest/dev/MultiFactorAuthenticationDelete.html" TargetMode="External"/><Relationship Id="rId19" Type="http://schemas.openxmlformats.org/officeDocument/2006/relationships/hyperlink" Target="http://aws.amazon.com/documentation/cloudformation/" TargetMode="External"/><Relationship Id="rId3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hyperlink" Target="https://aws.amazon.com/as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ws.amazon.com/about-aws/global-infrastructure/regional-product-services/" TargetMode="External"/><Relationship Id="rId2" Type="http://schemas.openxmlformats.org/officeDocument/2006/relationships/hyperlink" Target="https://aws.amazon.com/about-aws/global-infrastructure/regional-product-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3.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8C3488-38F8-6642-9BF0-A46A94627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2292</Words>
  <Characters>13065</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Amazon Web Services</Company>
  <LinksUpToDate>false</LinksUpToDate>
  <CharactersWithSpaces>15327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jvaria@amazon.com</dc:creator>
  <cp:keywords/>
  <dc:description/>
  <cp:lastModifiedBy>Chris Marshall</cp:lastModifiedBy>
  <cp:revision>2</cp:revision>
  <cp:lastPrinted>2015-01-26T22:39:00Z</cp:lastPrinted>
  <dcterms:created xsi:type="dcterms:W3CDTF">2018-01-19T12:53:00Z</dcterms:created>
  <dcterms:modified xsi:type="dcterms:W3CDTF">2018-01-19T12:53:00Z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